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1321184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C517F1">
            <w:trPr>
              <w:trHeight w:val="2880"/>
              <w:jc w:val="center"/>
            </w:trPr>
            <w:tc>
              <w:tcPr>
                <w:tcW w:w="5000" w:type="pct"/>
              </w:tcPr>
              <w:p w:rsidR="00C517F1" w:rsidRDefault="00C517F1" w:rsidP="00D25214">
                <w:pPr>
                  <w:pStyle w:val="Bezodstpw"/>
                  <w:jc w:val="center"/>
                  <w:rPr>
                    <w:rFonts w:asciiTheme="majorHAnsi" w:eastAsiaTheme="majorEastAsia" w:hAnsiTheme="majorHAnsi" w:cstheme="majorBidi"/>
                    <w:caps/>
                  </w:rPr>
                </w:pPr>
              </w:p>
              <w:p w:rsidR="00D25214" w:rsidRDefault="00D25214" w:rsidP="00D25214">
                <w:pPr>
                  <w:pStyle w:val="Bezodstpw"/>
                  <w:jc w:val="center"/>
                  <w:rPr>
                    <w:rFonts w:asciiTheme="majorHAnsi" w:eastAsiaTheme="majorEastAsia" w:hAnsiTheme="majorHAnsi" w:cstheme="majorBidi"/>
                    <w:caps/>
                  </w:rPr>
                </w:pPr>
              </w:p>
              <w:p w:rsidR="00D25214" w:rsidRDefault="00D25214" w:rsidP="00D25214">
                <w:pPr>
                  <w:pStyle w:val="Bezodstpw"/>
                  <w:jc w:val="center"/>
                  <w:rPr>
                    <w:rFonts w:asciiTheme="majorHAnsi" w:eastAsiaTheme="majorEastAsia" w:hAnsiTheme="majorHAnsi" w:cstheme="majorBidi"/>
                    <w:caps/>
                  </w:rPr>
                </w:pPr>
              </w:p>
              <w:p w:rsidR="00D25214" w:rsidRDefault="00D25214" w:rsidP="00D25214">
                <w:pPr>
                  <w:pStyle w:val="Bezodstpw"/>
                  <w:jc w:val="center"/>
                  <w:rPr>
                    <w:rFonts w:asciiTheme="majorHAnsi" w:eastAsiaTheme="majorEastAsia" w:hAnsiTheme="majorHAnsi" w:cstheme="majorBidi"/>
                    <w:caps/>
                  </w:rPr>
                </w:pPr>
              </w:p>
            </w:tc>
          </w:tr>
          <w:tr w:rsidR="00C517F1">
            <w:trPr>
              <w:trHeight w:val="1440"/>
              <w:jc w:val="center"/>
            </w:trPr>
            <w:sdt>
              <w:sdtPr>
                <w:rPr>
                  <w:rFonts w:asciiTheme="majorHAnsi" w:eastAsiaTheme="majorEastAsia" w:hAnsiTheme="majorHAnsi" w:cstheme="majorBidi"/>
                  <w:sz w:val="80"/>
                  <w:szCs w:val="80"/>
                </w:rPr>
                <w:alias w:val="Tytuł"/>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517F1" w:rsidRDefault="00D25214">
                    <w:pPr>
                      <w:pStyle w:val="Bezodstpw"/>
                      <w:jc w:val="center"/>
                      <w:rPr>
                        <w:rFonts w:asciiTheme="majorHAnsi" w:eastAsiaTheme="majorEastAsia" w:hAnsiTheme="majorHAnsi" w:cstheme="majorBidi"/>
                        <w:sz w:val="80"/>
                        <w:szCs w:val="80"/>
                      </w:rPr>
                    </w:pPr>
                    <w:r w:rsidRPr="00D25214">
                      <w:rPr>
                        <w:rFonts w:asciiTheme="majorHAnsi" w:eastAsiaTheme="majorEastAsia" w:hAnsiTheme="majorHAnsi" w:cstheme="majorBidi"/>
                        <w:sz w:val="80"/>
                        <w:szCs w:val="80"/>
                      </w:rPr>
                      <w:t>Business Analysis</w:t>
                    </w:r>
                  </w:p>
                </w:tc>
              </w:sdtContent>
            </w:sdt>
          </w:tr>
          <w:tr w:rsidR="00C517F1" w:rsidRPr="00E21424">
            <w:trPr>
              <w:trHeight w:val="720"/>
              <w:jc w:val="center"/>
            </w:trPr>
            <w:sdt>
              <w:sdtPr>
                <w:rPr>
                  <w:rFonts w:asciiTheme="majorHAnsi" w:eastAsiaTheme="majorEastAsia" w:hAnsiTheme="majorHAnsi" w:cstheme="majorBidi"/>
                  <w:sz w:val="44"/>
                  <w:szCs w:val="44"/>
                  <w:lang w:val="en-US"/>
                </w:rPr>
                <w:alias w:val="Podtytuł"/>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517F1" w:rsidRPr="00D25214" w:rsidRDefault="00D25214">
                    <w:pPr>
                      <w:pStyle w:val="Bezodstpw"/>
                      <w:jc w:val="center"/>
                      <w:rPr>
                        <w:rFonts w:asciiTheme="majorHAnsi" w:eastAsiaTheme="majorEastAsia" w:hAnsiTheme="majorHAnsi" w:cstheme="majorBidi"/>
                        <w:sz w:val="44"/>
                        <w:szCs w:val="44"/>
                        <w:lang w:val="en-US"/>
                      </w:rPr>
                    </w:pPr>
                    <w:r w:rsidRPr="00D25214">
                      <w:rPr>
                        <w:rFonts w:asciiTheme="majorHAnsi" w:eastAsiaTheme="majorEastAsia" w:hAnsiTheme="majorHAnsi" w:cstheme="majorBidi"/>
                        <w:sz w:val="44"/>
                        <w:szCs w:val="44"/>
                        <w:lang w:val="en-US"/>
                      </w:rPr>
                      <w:t>Finite automaton equivalent to given regular expression</w:t>
                    </w:r>
                  </w:p>
                </w:tc>
              </w:sdtContent>
            </w:sdt>
          </w:tr>
          <w:tr w:rsidR="00C517F1" w:rsidRPr="00E21424">
            <w:trPr>
              <w:trHeight w:val="360"/>
              <w:jc w:val="center"/>
            </w:trPr>
            <w:tc>
              <w:tcPr>
                <w:tcW w:w="5000" w:type="pct"/>
                <w:vAlign w:val="center"/>
              </w:tcPr>
              <w:p w:rsidR="00C517F1" w:rsidRPr="00D25214" w:rsidRDefault="00C517F1">
                <w:pPr>
                  <w:pStyle w:val="Bezodstpw"/>
                  <w:jc w:val="center"/>
                  <w:rPr>
                    <w:lang w:val="en-US"/>
                  </w:rPr>
                </w:pPr>
              </w:p>
            </w:tc>
          </w:tr>
          <w:tr w:rsidR="00C517F1">
            <w:trPr>
              <w:trHeight w:val="360"/>
              <w:jc w:val="center"/>
            </w:trPr>
            <w:sdt>
              <w:sdtPr>
                <w:rPr>
                  <w:b/>
                  <w:bCs/>
                  <w:sz w:val="24"/>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517F1" w:rsidRDefault="00C517F1">
                    <w:pPr>
                      <w:pStyle w:val="Bezodstpw"/>
                      <w:jc w:val="center"/>
                      <w:rPr>
                        <w:b/>
                        <w:bCs/>
                      </w:rPr>
                    </w:pPr>
                    <w:r w:rsidRPr="00C23023">
                      <w:rPr>
                        <w:b/>
                        <w:bCs/>
                        <w:sz w:val="24"/>
                      </w:rPr>
                      <w:t>Patrycja Skorupa</w:t>
                    </w:r>
                  </w:p>
                </w:tc>
              </w:sdtContent>
            </w:sdt>
          </w:tr>
          <w:tr w:rsidR="00C517F1">
            <w:trPr>
              <w:trHeight w:val="360"/>
              <w:jc w:val="center"/>
            </w:trPr>
            <w:tc>
              <w:tcPr>
                <w:tcW w:w="5000" w:type="pct"/>
                <w:vAlign w:val="center"/>
              </w:tcPr>
              <w:p w:rsidR="00C517F1" w:rsidRDefault="00C517F1">
                <w:pPr>
                  <w:pStyle w:val="Bezodstpw"/>
                  <w:jc w:val="center"/>
                  <w:rPr>
                    <w:b/>
                    <w:bCs/>
                  </w:rPr>
                </w:pPr>
              </w:p>
            </w:tc>
          </w:tr>
        </w:tbl>
        <w:p w:rsidR="00C517F1" w:rsidRDefault="00C517F1"/>
        <w:p w:rsidR="00C517F1" w:rsidRDefault="00C517F1"/>
        <w:tbl>
          <w:tblPr>
            <w:tblpPr w:leftFromText="187" w:rightFromText="187" w:horzAnchor="margin" w:tblpXSpec="center" w:tblpYSpec="bottom"/>
            <w:tblW w:w="5000" w:type="pct"/>
            <w:tblLook w:val="04A0" w:firstRow="1" w:lastRow="0" w:firstColumn="1" w:lastColumn="0" w:noHBand="0" w:noVBand="1"/>
          </w:tblPr>
          <w:tblGrid>
            <w:gridCol w:w="9288"/>
          </w:tblGrid>
          <w:tr w:rsidR="00C517F1">
            <w:tc>
              <w:tcPr>
                <w:tcW w:w="5000" w:type="pct"/>
              </w:tcPr>
              <w:p w:rsidR="00C517F1" w:rsidRDefault="00C517F1">
                <w:pPr>
                  <w:pStyle w:val="Bezodstpw"/>
                </w:pPr>
              </w:p>
            </w:tc>
          </w:tr>
        </w:tbl>
        <w:p w:rsidR="00C517F1" w:rsidRDefault="00C517F1"/>
        <w:p w:rsidR="00C517F1" w:rsidRDefault="00C517F1">
          <w:r>
            <w:br w:type="page"/>
          </w:r>
        </w:p>
      </w:sdtContent>
    </w:sdt>
    <w:p w:rsidR="00C517F1" w:rsidRDefault="00C517F1"/>
    <w:tbl>
      <w:tblPr>
        <w:tblStyle w:val="Jasnalista1"/>
        <w:tblW w:w="9645" w:type="dxa"/>
        <w:tblLayout w:type="fixed"/>
        <w:tblLook w:val="04A0" w:firstRow="1" w:lastRow="0" w:firstColumn="1" w:lastColumn="0" w:noHBand="0" w:noVBand="1"/>
      </w:tblPr>
      <w:tblGrid>
        <w:gridCol w:w="1990"/>
        <w:gridCol w:w="990"/>
        <w:gridCol w:w="1135"/>
        <w:gridCol w:w="1701"/>
        <w:gridCol w:w="1988"/>
        <w:gridCol w:w="1841"/>
      </w:tblGrid>
      <w:tr w:rsidR="008B0EB8" w:rsidRPr="008B0EB8" w:rsidTr="00760438">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9645" w:type="dxa"/>
            <w:gridSpan w:val="6"/>
            <w:hideMark/>
          </w:tcPr>
          <w:p w:rsidR="00760438" w:rsidRPr="008B0EB8" w:rsidRDefault="00760438" w:rsidP="00E90F66">
            <w:pPr>
              <w:autoSpaceDE w:val="0"/>
              <w:autoSpaceDN w:val="0"/>
              <w:adjustRightInd w:val="0"/>
              <w:jc w:val="center"/>
              <w:rPr>
                <w:rFonts w:asciiTheme="majorHAnsi" w:hAnsiTheme="majorHAnsi" w:cs="Calibri"/>
                <w:b w:val="0"/>
                <w:color w:val="auto"/>
                <w:sz w:val="26"/>
                <w:szCs w:val="26"/>
                <w:lang w:val="en-US"/>
              </w:rPr>
            </w:pPr>
            <w:r w:rsidRPr="008B0EB8">
              <w:rPr>
                <w:rFonts w:asciiTheme="majorHAnsi" w:hAnsiTheme="majorHAnsi" w:cs="Arial"/>
                <w:color w:val="auto"/>
                <w:sz w:val="26"/>
                <w:szCs w:val="26"/>
                <w:lang w:val="en-US"/>
              </w:rPr>
              <w:t>Document metric</w:t>
            </w:r>
          </w:p>
        </w:tc>
      </w:tr>
      <w:tr w:rsidR="008B0EB8" w:rsidRPr="008B0EB8" w:rsidTr="00760438">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990" w:type="dxa"/>
            <w:hideMark/>
          </w:tcPr>
          <w:p w:rsidR="00760438" w:rsidRPr="008B0EB8" w:rsidRDefault="00760438" w:rsidP="00E90F66">
            <w:pPr>
              <w:autoSpaceDE w:val="0"/>
              <w:autoSpaceDN w:val="0"/>
              <w:adjustRightInd w:val="0"/>
              <w:rPr>
                <w:rFonts w:asciiTheme="majorHAnsi" w:hAnsiTheme="majorHAnsi" w:cs="Calibri"/>
                <w:b w:val="0"/>
                <w:sz w:val="26"/>
                <w:szCs w:val="26"/>
                <w:lang w:val="en-US"/>
              </w:rPr>
            </w:pPr>
            <w:r w:rsidRPr="008B0EB8">
              <w:rPr>
                <w:rFonts w:asciiTheme="majorHAnsi" w:hAnsiTheme="majorHAnsi" w:cs="Arial"/>
                <w:sz w:val="26"/>
                <w:szCs w:val="26"/>
                <w:lang w:val="en-US"/>
              </w:rPr>
              <w:t>Project:</w:t>
            </w:r>
          </w:p>
        </w:tc>
        <w:tc>
          <w:tcPr>
            <w:tcW w:w="3826" w:type="dxa"/>
            <w:gridSpan w:val="3"/>
            <w:hideMark/>
          </w:tcPr>
          <w:p w:rsidR="00760438" w:rsidRPr="008B0EB8" w:rsidRDefault="00760438" w:rsidP="00E90F6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sz w:val="24"/>
                <w:szCs w:val="24"/>
                <w:lang w:val="en-US"/>
              </w:rPr>
            </w:pPr>
            <w:r w:rsidRPr="008B0EB8">
              <w:rPr>
                <w:sz w:val="24"/>
                <w:szCs w:val="24"/>
                <w:lang w:val="en-US"/>
              </w:rPr>
              <w:t>Finite automaton equivalent to given regular expression</w:t>
            </w:r>
          </w:p>
        </w:tc>
        <w:tc>
          <w:tcPr>
            <w:tcW w:w="1988" w:type="dxa"/>
            <w:hideMark/>
          </w:tcPr>
          <w:p w:rsidR="00760438" w:rsidRPr="008B0EB8" w:rsidRDefault="00760438" w:rsidP="00E90F6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
                <w:b/>
                <w:sz w:val="26"/>
                <w:szCs w:val="26"/>
                <w:lang w:val="en-US"/>
              </w:rPr>
            </w:pPr>
            <w:r w:rsidRPr="008B0EB8">
              <w:rPr>
                <w:rFonts w:asciiTheme="majorHAnsi" w:hAnsiTheme="majorHAnsi" w:cs="Arial"/>
                <w:b/>
                <w:sz w:val="26"/>
                <w:szCs w:val="26"/>
                <w:lang w:val="en-US"/>
              </w:rPr>
              <w:t>Company:</w:t>
            </w:r>
          </w:p>
        </w:tc>
        <w:tc>
          <w:tcPr>
            <w:tcW w:w="1841" w:type="dxa"/>
            <w:hideMark/>
          </w:tcPr>
          <w:p w:rsidR="00760438" w:rsidRPr="008B0EB8" w:rsidRDefault="00760438" w:rsidP="00E90F6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sz w:val="24"/>
                <w:szCs w:val="24"/>
                <w:lang w:val="en-US"/>
              </w:rPr>
            </w:pPr>
            <w:r w:rsidRPr="008B0EB8">
              <w:rPr>
                <w:rFonts w:cs="Arial"/>
                <w:sz w:val="24"/>
                <w:szCs w:val="24"/>
                <w:lang w:val="en-US"/>
              </w:rPr>
              <w:t>WUT</w:t>
            </w:r>
          </w:p>
        </w:tc>
      </w:tr>
      <w:tr w:rsidR="008B0EB8" w:rsidRPr="008B0EB8" w:rsidTr="00760438">
        <w:trPr>
          <w:trHeight w:val="1"/>
        </w:trPr>
        <w:tc>
          <w:tcPr>
            <w:cnfStyle w:val="001000000000" w:firstRow="0" w:lastRow="0" w:firstColumn="1" w:lastColumn="0" w:oddVBand="0" w:evenVBand="0" w:oddHBand="0" w:evenHBand="0" w:firstRowFirstColumn="0" w:firstRowLastColumn="0" w:lastRowFirstColumn="0" w:lastRowLastColumn="0"/>
            <w:tcW w:w="1990" w:type="dxa"/>
            <w:hideMark/>
          </w:tcPr>
          <w:p w:rsidR="00760438" w:rsidRPr="008B0EB8" w:rsidRDefault="00760438" w:rsidP="00760438">
            <w:pPr>
              <w:autoSpaceDE w:val="0"/>
              <w:autoSpaceDN w:val="0"/>
              <w:adjustRightInd w:val="0"/>
              <w:rPr>
                <w:rFonts w:asciiTheme="majorHAnsi" w:hAnsiTheme="majorHAnsi" w:cs="Calibri"/>
                <w:b w:val="0"/>
                <w:sz w:val="26"/>
                <w:szCs w:val="26"/>
                <w:lang w:val="en-US"/>
              </w:rPr>
            </w:pPr>
            <w:r w:rsidRPr="008B0EB8">
              <w:rPr>
                <w:rFonts w:asciiTheme="majorHAnsi" w:hAnsiTheme="majorHAnsi" w:cs="Arial"/>
                <w:sz w:val="26"/>
                <w:szCs w:val="26"/>
                <w:lang w:val="en-US"/>
              </w:rPr>
              <w:t>Document name:</w:t>
            </w:r>
          </w:p>
        </w:tc>
        <w:tc>
          <w:tcPr>
            <w:tcW w:w="7655" w:type="dxa"/>
            <w:gridSpan w:val="5"/>
            <w:hideMark/>
          </w:tcPr>
          <w:p w:rsidR="00760438" w:rsidRPr="008B0EB8" w:rsidRDefault="00760438" w:rsidP="00E90F6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Calibri"/>
                <w:i/>
                <w:sz w:val="26"/>
                <w:szCs w:val="26"/>
                <w:lang w:val="en-US"/>
              </w:rPr>
            </w:pPr>
            <w:r w:rsidRPr="008B0EB8">
              <w:rPr>
                <w:rFonts w:cs="Arial"/>
                <w:sz w:val="24"/>
                <w:szCs w:val="24"/>
                <w:lang w:val="en-US"/>
              </w:rPr>
              <w:t>Business</w:t>
            </w:r>
            <w:r w:rsidRPr="008B0EB8">
              <w:rPr>
                <w:rFonts w:asciiTheme="majorHAnsi" w:hAnsiTheme="majorHAnsi" w:cs="Arial"/>
                <w:i/>
                <w:sz w:val="26"/>
                <w:szCs w:val="26"/>
                <w:lang w:val="en-US"/>
              </w:rPr>
              <w:t xml:space="preserve"> </w:t>
            </w:r>
            <w:r w:rsidRPr="008B0EB8">
              <w:rPr>
                <w:rFonts w:cs="Arial"/>
                <w:sz w:val="24"/>
                <w:szCs w:val="24"/>
                <w:lang w:val="en-US"/>
              </w:rPr>
              <w:t>Analysis</w:t>
            </w:r>
          </w:p>
        </w:tc>
      </w:tr>
      <w:tr w:rsidR="008B0EB8" w:rsidRPr="008B0EB8" w:rsidTr="00760438">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990" w:type="dxa"/>
            <w:hideMark/>
          </w:tcPr>
          <w:p w:rsidR="00760438" w:rsidRPr="008B0EB8" w:rsidRDefault="00760438" w:rsidP="00E90F66">
            <w:pPr>
              <w:autoSpaceDE w:val="0"/>
              <w:autoSpaceDN w:val="0"/>
              <w:adjustRightInd w:val="0"/>
              <w:rPr>
                <w:rFonts w:asciiTheme="majorHAnsi" w:hAnsiTheme="majorHAnsi" w:cs="Calibri"/>
                <w:b w:val="0"/>
                <w:sz w:val="26"/>
                <w:szCs w:val="26"/>
                <w:lang w:val="en-US"/>
              </w:rPr>
            </w:pPr>
            <w:r w:rsidRPr="008B0EB8">
              <w:rPr>
                <w:rFonts w:asciiTheme="majorHAnsi" w:hAnsiTheme="majorHAnsi" w:cs="Arial"/>
                <w:sz w:val="26"/>
                <w:szCs w:val="26"/>
                <w:lang w:val="en-US"/>
              </w:rPr>
              <w:t>Topics:</w:t>
            </w:r>
          </w:p>
        </w:tc>
        <w:tc>
          <w:tcPr>
            <w:tcW w:w="7655" w:type="dxa"/>
            <w:gridSpan w:val="5"/>
            <w:hideMark/>
          </w:tcPr>
          <w:p w:rsidR="00760438" w:rsidRPr="008B0EB8" w:rsidRDefault="00C517F1" w:rsidP="001D3E5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sz w:val="24"/>
                <w:szCs w:val="24"/>
                <w:lang w:val="en-US"/>
              </w:rPr>
            </w:pPr>
            <w:r>
              <w:rPr>
                <w:rFonts w:cs="Arial"/>
                <w:sz w:val="24"/>
                <w:szCs w:val="24"/>
                <w:lang w:val="en-US"/>
              </w:rPr>
              <w:t xml:space="preserve">Introduction, </w:t>
            </w:r>
            <w:r w:rsidR="00760438" w:rsidRPr="008B0EB8">
              <w:rPr>
                <w:rFonts w:cs="Arial"/>
                <w:sz w:val="24"/>
                <w:szCs w:val="24"/>
                <w:lang w:val="en-US"/>
              </w:rPr>
              <w:t>Requirements</w:t>
            </w:r>
            <w:r w:rsidR="001D3E5A">
              <w:rPr>
                <w:rFonts w:cs="Arial"/>
                <w:sz w:val="24"/>
                <w:szCs w:val="24"/>
                <w:lang w:val="en-US"/>
              </w:rPr>
              <w:t>,</w:t>
            </w:r>
            <w:r>
              <w:rPr>
                <w:rFonts w:cs="Arial"/>
                <w:sz w:val="24"/>
                <w:szCs w:val="24"/>
                <w:lang w:val="en-US"/>
              </w:rPr>
              <w:t xml:space="preserve"> </w:t>
            </w:r>
            <w:proofErr w:type="spellStart"/>
            <w:r w:rsidR="00BF623C">
              <w:rPr>
                <w:rFonts w:cs="Arial"/>
                <w:sz w:val="24"/>
                <w:szCs w:val="24"/>
                <w:lang w:val="en-US"/>
              </w:rPr>
              <w:t>Computation,</w:t>
            </w:r>
            <w:r>
              <w:rPr>
                <w:rFonts w:cs="Arial"/>
                <w:sz w:val="24"/>
                <w:szCs w:val="24"/>
                <w:lang w:val="en-US"/>
              </w:rPr>
              <w:t>Summary</w:t>
            </w:r>
            <w:proofErr w:type="spellEnd"/>
          </w:p>
        </w:tc>
      </w:tr>
      <w:tr w:rsidR="008B0EB8" w:rsidRPr="008B0EB8" w:rsidTr="00760438">
        <w:trPr>
          <w:trHeight w:val="1"/>
        </w:trPr>
        <w:tc>
          <w:tcPr>
            <w:cnfStyle w:val="001000000000" w:firstRow="0" w:lastRow="0" w:firstColumn="1" w:lastColumn="0" w:oddVBand="0" w:evenVBand="0" w:oddHBand="0" w:evenHBand="0" w:firstRowFirstColumn="0" w:firstRowLastColumn="0" w:lastRowFirstColumn="0" w:lastRowLastColumn="0"/>
            <w:tcW w:w="1990" w:type="dxa"/>
            <w:hideMark/>
          </w:tcPr>
          <w:p w:rsidR="00760438" w:rsidRPr="008B0EB8" w:rsidRDefault="00760438" w:rsidP="00E90F66">
            <w:pPr>
              <w:autoSpaceDE w:val="0"/>
              <w:autoSpaceDN w:val="0"/>
              <w:adjustRightInd w:val="0"/>
              <w:rPr>
                <w:rFonts w:asciiTheme="majorHAnsi" w:hAnsiTheme="majorHAnsi" w:cs="Calibri"/>
                <w:b w:val="0"/>
                <w:sz w:val="26"/>
                <w:szCs w:val="26"/>
                <w:lang w:val="en-US"/>
              </w:rPr>
            </w:pPr>
            <w:r w:rsidRPr="008B0EB8">
              <w:rPr>
                <w:rFonts w:asciiTheme="majorHAnsi" w:hAnsiTheme="majorHAnsi" w:cs="Arial"/>
                <w:sz w:val="26"/>
                <w:szCs w:val="26"/>
                <w:lang w:val="en-US"/>
              </w:rPr>
              <w:t>Author:</w:t>
            </w:r>
          </w:p>
        </w:tc>
        <w:tc>
          <w:tcPr>
            <w:tcW w:w="7655" w:type="dxa"/>
            <w:gridSpan w:val="5"/>
          </w:tcPr>
          <w:p w:rsidR="00760438" w:rsidRPr="008B0EB8" w:rsidRDefault="00907E40" w:rsidP="00E90F6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Calibri"/>
                <w:i/>
                <w:sz w:val="26"/>
                <w:szCs w:val="26"/>
                <w:lang w:val="en-US"/>
              </w:rPr>
            </w:pPr>
            <w:r w:rsidRPr="008B0EB8">
              <w:rPr>
                <w:rFonts w:cs="Calibri"/>
                <w:sz w:val="24"/>
                <w:szCs w:val="24"/>
                <w:lang w:val="en-US"/>
              </w:rPr>
              <w:t>Patrycja</w:t>
            </w:r>
            <w:r w:rsidRPr="008B0EB8">
              <w:rPr>
                <w:rFonts w:asciiTheme="majorHAnsi" w:hAnsiTheme="majorHAnsi" w:cs="Calibri"/>
                <w:i/>
                <w:sz w:val="26"/>
                <w:szCs w:val="26"/>
                <w:lang w:val="en-US"/>
              </w:rPr>
              <w:t xml:space="preserve"> </w:t>
            </w:r>
            <w:r w:rsidRPr="008B0EB8">
              <w:rPr>
                <w:rFonts w:cs="Calibri"/>
                <w:sz w:val="24"/>
                <w:szCs w:val="24"/>
                <w:lang w:val="en-US"/>
              </w:rPr>
              <w:t>Skorupa</w:t>
            </w:r>
          </w:p>
        </w:tc>
      </w:tr>
      <w:tr w:rsidR="008B0EB8" w:rsidRPr="00E21424" w:rsidTr="00760438">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990" w:type="dxa"/>
            <w:hideMark/>
          </w:tcPr>
          <w:p w:rsidR="00760438" w:rsidRPr="008B0EB8" w:rsidRDefault="00760438" w:rsidP="00E90F66">
            <w:pPr>
              <w:autoSpaceDE w:val="0"/>
              <w:autoSpaceDN w:val="0"/>
              <w:adjustRightInd w:val="0"/>
              <w:rPr>
                <w:rFonts w:asciiTheme="majorHAnsi" w:hAnsiTheme="majorHAnsi" w:cs="Calibri"/>
                <w:b w:val="0"/>
                <w:sz w:val="26"/>
                <w:szCs w:val="26"/>
                <w:lang w:val="en-US"/>
              </w:rPr>
            </w:pPr>
            <w:r w:rsidRPr="008B0EB8">
              <w:rPr>
                <w:rFonts w:asciiTheme="majorHAnsi" w:hAnsiTheme="majorHAnsi" w:cs="Arial"/>
                <w:sz w:val="26"/>
                <w:szCs w:val="26"/>
                <w:lang w:val="en-US"/>
              </w:rPr>
              <w:t>File:</w:t>
            </w:r>
          </w:p>
        </w:tc>
        <w:tc>
          <w:tcPr>
            <w:tcW w:w="7655" w:type="dxa"/>
            <w:gridSpan w:val="5"/>
            <w:hideMark/>
          </w:tcPr>
          <w:p w:rsidR="00760438" w:rsidRPr="008B0EB8" w:rsidRDefault="003A04B5" w:rsidP="00C14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sz w:val="24"/>
                <w:szCs w:val="24"/>
                <w:lang w:val="en-US"/>
              </w:rPr>
            </w:pPr>
            <w:r w:rsidRPr="003A04B5">
              <w:rPr>
                <w:rFonts w:cs="Calibri"/>
                <w:sz w:val="24"/>
                <w:szCs w:val="24"/>
                <w:lang w:val="en-US"/>
              </w:rPr>
              <w:t>skorupap_buisness_analysis_individual_project</w:t>
            </w:r>
            <w:r>
              <w:rPr>
                <w:rFonts w:cs="Calibri"/>
                <w:sz w:val="24"/>
                <w:szCs w:val="24"/>
                <w:lang w:val="en-US"/>
              </w:rPr>
              <w:t>.docx</w:t>
            </w:r>
          </w:p>
        </w:tc>
      </w:tr>
      <w:tr w:rsidR="008B0EB8" w:rsidRPr="008B0EB8" w:rsidTr="00760438">
        <w:trPr>
          <w:trHeight w:val="1"/>
        </w:trPr>
        <w:tc>
          <w:tcPr>
            <w:cnfStyle w:val="001000000000" w:firstRow="0" w:lastRow="0" w:firstColumn="1" w:lastColumn="0" w:oddVBand="0" w:evenVBand="0" w:oddHBand="0" w:evenHBand="0" w:firstRowFirstColumn="0" w:firstRowLastColumn="0" w:lastRowFirstColumn="0" w:lastRowLastColumn="0"/>
            <w:tcW w:w="1990" w:type="dxa"/>
            <w:hideMark/>
          </w:tcPr>
          <w:p w:rsidR="00760438" w:rsidRPr="008B0EB8" w:rsidRDefault="00760438" w:rsidP="00E90F66">
            <w:pPr>
              <w:autoSpaceDE w:val="0"/>
              <w:autoSpaceDN w:val="0"/>
              <w:adjustRightInd w:val="0"/>
              <w:rPr>
                <w:rFonts w:asciiTheme="majorHAnsi" w:hAnsiTheme="majorHAnsi" w:cs="Calibri"/>
                <w:b w:val="0"/>
                <w:sz w:val="26"/>
                <w:szCs w:val="26"/>
                <w:lang w:val="en-US"/>
              </w:rPr>
            </w:pPr>
            <w:r w:rsidRPr="008B0EB8">
              <w:rPr>
                <w:rFonts w:asciiTheme="majorHAnsi" w:hAnsiTheme="majorHAnsi" w:cs="Arial"/>
                <w:sz w:val="26"/>
                <w:szCs w:val="26"/>
                <w:lang w:val="en-US"/>
              </w:rPr>
              <w:t>Version no:</w:t>
            </w:r>
          </w:p>
        </w:tc>
        <w:tc>
          <w:tcPr>
            <w:tcW w:w="990" w:type="dxa"/>
          </w:tcPr>
          <w:p w:rsidR="00760438" w:rsidRPr="008B0EB8" w:rsidRDefault="009B3065" w:rsidP="00B87A4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sz w:val="24"/>
                <w:szCs w:val="24"/>
                <w:lang w:val="en-US"/>
              </w:rPr>
            </w:pPr>
            <w:r w:rsidRPr="008B0EB8">
              <w:rPr>
                <w:rFonts w:cs="Calibri"/>
                <w:sz w:val="24"/>
                <w:szCs w:val="24"/>
                <w:lang w:val="en-US"/>
              </w:rPr>
              <w:t>1.</w:t>
            </w:r>
            <w:r w:rsidR="00B87A45">
              <w:rPr>
                <w:rFonts w:cs="Calibri"/>
                <w:sz w:val="24"/>
                <w:szCs w:val="24"/>
                <w:lang w:val="en-US"/>
              </w:rPr>
              <w:t>3</w:t>
            </w:r>
          </w:p>
        </w:tc>
        <w:tc>
          <w:tcPr>
            <w:tcW w:w="1135" w:type="dxa"/>
            <w:hideMark/>
          </w:tcPr>
          <w:p w:rsidR="00760438" w:rsidRPr="008B0EB8" w:rsidRDefault="00760438" w:rsidP="00E90F6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Calibri"/>
                <w:b/>
                <w:sz w:val="26"/>
                <w:szCs w:val="26"/>
                <w:lang w:val="en-US"/>
              </w:rPr>
            </w:pPr>
            <w:r w:rsidRPr="008B0EB8">
              <w:rPr>
                <w:rFonts w:asciiTheme="majorHAnsi" w:hAnsiTheme="majorHAnsi" w:cs="Arial"/>
                <w:b/>
                <w:sz w:val="26"/>
                <w:szCs w:val="26"/>
                <w:lang w:val="en-US"/>
              </w:rPr>
              <w:t>Status:</w:t>
            </w:r>
          </w:p>
        </w:tc>
        <w:tc>
          <w:tcPr>
            <w:tcW w:w="1701" w:type="dxa"/>
            <w:hideMark/>
          </w:tcPr>
          <w:p w:rsidR="00760438" w:rsidRPr="008B0EB8" w:rsidRDefault="00627EE7" w:rsidP="00E90F6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sz w:val="24"/>
                <w:szCs w:val="24"/>
                <w:lang w:val="en-US"/>
              </w:rPr>
            </w:pPr>
            <w:r w:rsidRPr="008B0EB8">
              <w:rPr>
                <w:rFonts w:cs="Calibri"/>
                <w:sz w:val="24"/>
                <w:szCs w:val="24"/>
                <w:lang w:val="en-US"/>
              </w:rPr>
              <w:t>Final</w:t>
            </w:r>
          </w:p>
        </w:tc>
        <w:tc>
          <w:tcPr>
            <w:tcW w:w="1988" w:type="dxa"/>
            <w:hideMark/>
          </w:tcPr>
          <w:p w:rsidR="00760438" w:rsidRPr="008B0EB8" w:rsidRDefault="00760438" w:rsidP="00E90F6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Calibri"/>
                <w:b/>
                <w:sz w:val="26"/>
                <w:szCs w:val="26"/>
                <w:lang w:val="en-US"/>
              </w:rPr>
            </w:pPr>
            <w:r w:rsidRPr="008B0EB8">
              <w:rPr>
                <w:rFonts w:asciiTheme="majorHAnsi" w:hAnsiTheme="majorHAnsi" w:cs="Arial"/>
                <w:b/>
                <w:sz w:val="26"/>
                <w:szCs w:val="26"/>
                <w:lang w:val="en-US"/>
              </w:rPr>
              <w:t>Opening date:</w:t>
            </w:r>
          </w:p>
        </w:tc>
        <w:tc>
          <w:tcPr>
            <w:tcW w:w="1841" w:type="dxa"/>
            <w:hideMark/>
          </w:tcPr>
          <w:p w:rsidR="00760438" w:rsidRPr="008B0EB8" w:rsidRDefault="00760438" w:rsidP="009B306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Calibri"/>
                <w:b/>
                <w:sz w:val="26"/>
                <w:szCs w:val="26"/>
                <w:lang w:val="en-US"/>
              </w:rPr>
            </w:pPr>
            <w:r w:rsidRPr="008B0EB8">
              <w:rPr>
                <w:rFonts w:asciiTheme="majorHAnsi" w:hAnsiTheme="majorHAnsi" w:cs="Arial"/>
                <w:b/>
                <w:sz w:val="26"/>
                <w:szCs w:val="26"/>
                <w:lang w:val="en-US"/>
              </w:rPr>
              <w:t>2</w:t>
            </w:r>
            <w:r w:rsidR="001653E9" w:rsidRPr="008B0EB8">
              <w:rPr>
                <w:rFonts w:asciiTheme="majorHAnsi" w:hAnsiTheme="majorHAnsi" w:cs="Arial"/>
                <w:b/>
                <w:sz w:val="26"/>
                <w:szCs w:val="26"/>
                <w:lang w:val="en-US"/>
              </w:rPr>
              <w:t>2</w:t>
            </w:r>
            <w:r w:rsidRPr="008B0EB8">
              <w:rPr>
                <w:rFonts w:asciiTheme="majorHAnsi" w:hAnsiTheme="majorHAnsi" w:cs="Arial"/>
                <w:b/>
                <w:sz w:val="26"/>
                <w:szCs w:val="26"/>
                <w:lang w:val="en-US"/>
              </w:rPr>
              <w:t>.02.2013</w:t>
            </w:r>
          </w:p>
        </w:tc>
      </w:tr>
      <w:tr w:rsidR="008B0EB8" w:rsidRPr="00E21424" w:rsidTr="00760438">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990" w:type="dxa"/>
            <w:hideMark/>
          </w:tcPr>
          <w:p w:rsidR="00760438" w:rsidRPr="008B0EB8" w:rsidRDefault="00760438" w:rsidP="00E90F66">
            <w:pPr>
              <w:autoSpaceDE w:val="0"/>
              <w:autoSpaceDN w:val="0"/>
              <w:adjustRightInd w:val="0"/>
              <w:rPr>
                <w:rFonts w:asciiTheme="majorHAnsi" w:hAnsiTheme="majorHAnsi" w:cs="Calibri"/>
                <w:b w:val="0"/>
                <w:sz w:val="26"/>
                <w:szCs w:val="26"/>
                <w:lang w:val="en-US"/>
              </w:rPr>
            </w:pPr>
            <w:r w:rsidRPr="008B0EB8">
              <w:rPr>
                <w:rFonts w:asciiTheme="majorHAnsi" w:hAnsiTheme="majorHAnsi" w:cs="Arial"/>
                <w:sz w:val="26"/>
                <w:szCs w:val="26"/>
                <w:lang w:val="en-US"/>
              </w:rPr>
              <w:t>Summary:</w:t>
            </w:r>
          </w:p>
        </w:tc>
        <w:tc>
          <w:tcPr>
            <w:tcW w:w="7655" w:type="dxa"/>
            <w:gridSpan w:val="5"/>
            <w:hideMark/>
          </w:tcPr>
          <w:p w:rsidR="00760438" w:rsidRPr="008B0EB8" w:rsidRDefault="00137080" w:rsidP="0013708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sz w:val="24"/>
                <w:szCs w:val="24"/>
                <w:lang w:val="en-US"/>
              </w:rPr>
            </w:pPr>
            <w:r w:rsidRPr="008B0EB8">
              <w:rPr>
                <w:rFonts w:cs="Arial"/>
                <w:sz w:val="24"/>
                <w:szCs w:val="24"/>
                <w:lang w:val="en-US"/>
              </w:rPr>
              <w:t>Requirements</w:t>
            </w:r>
            <w:r w:rsidRPr="008B0EB8">
              <w:rPr>
                <w:rFonts w:cs="Calibri"/>
                <w:sz w:val="24"/>
                <w:szCs w:val="24"/>
                <w:lang w:val="en-US"/>
              </w:rPr>
              <w:t xml:space="preserve"> of the Finite automaton equivalent to given regular expression</w:t>
            </w:r>
          </w:p>
        </w:tc>
      </w:tr>
      <w:tr w:rsidR="008B0EB8" w:rsidRPr="008B0EB8" w:rsidTr="00760438">
        <w:trPr>
          <w:trHeight w:val="1"/>
        </w:trPr>
        <w:tc>
          <w:tcPr>
            <w:cnfStyle w:val="001000000000" w:firstRow="0" w:lastRow="0" w:firstColumn="1" w:lastColumn="0" w:oddVBand="0" w:evenVBand="0" w:oddHBand="0" w:evenHBand="0" w:firstRowFirstColumn="0" w:firstRowLastColumn="0" w:lastRowFirstColumn="0" w:lastRowLastColumn="0"/>
            <w:tcW w:w="1990" w:type="dxa"/>
            <w:hideMark/>
          </w:tcPr>
          <w:p w:rsidR="00760438" w:rsidRPr="008B0EB8" w:rsidRDefault="00760438" w:rsidP="00E90F66">
            <w:pPr>
              <w:autoSpaceDE w:val="0"/>
              <w:autoSpaceDN w:val="0"/>
              <w:adjustRightInd w:val="0"/>
              <w:rPr>
                <w:rFonts w:asciiTheme="majorHAnsi" w:hAnsiTheme="majorHAnsi" w:cs="Calibri"/>
                <w:b w:val="0"/>
                <w:sz w:val="26"/>
                <w:szCs w:val="26"/>
                <w:lang w:val="en-US"/>
              </w:rPr>
            </w:pPr>
            <w:r w:rsidRPr="008B0EB8">
              <w:rPr>
                <w:rFonts w:asciiTheme="majorHAnsi" w:hAnsiTheme="majorHAnsi" w:cs="Arial"/>
                <w:sz w:val="26"/>
                <w:szCs w:val="26"/>
                <w:lang w:val="en-US"/>
              </w:rPr>
              <w:t>Authorized by:</w:t>
            </w:r>
          </w:p>
        </w:tc>
        <w:tc>
          <w:tcPr>
            <w:tcW w:w="3826" w:type="dxa"/>
            <w:gridSpan w:val="3"/>
          </w:tcPr>
          <w:p w:rsidR="00760438" w:rsidRPr="008B0EB8" w:rsidRDefault="00627EE7" w:rsidP="0036120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sz w:val="24"/>
                <w:szCs w:val="24"/>
                <w:lang w:val="en-US"/>
              </w:rPr>
            </w:pPr>
            <w:r w:rsidRPr="008B0EB8">
              <w:rPr>
                <w:rFonts w:cs="Calibri"/>
                <w:sz w:val="24"/>
                <w:szCs w:val="24"/>
                <w:lang w:val="en-US"/>
              </w:rPr>
              <w:t xml:space="preserve"> </w:t>
            </w:r>
            <w:proofErr w:type="spellStart"/>
            <w:r w:rsidRPr="008B0EB8">
              <w:rPr>
                <w:rFonts w:cs="Calibri"/>
                <w:sz w:val="24"/>
                <w:szCs w:val="24"/>
                <w:lang w:val="en-US"/>
              </w:rPr>
              <w:t>dr</w:t>
            </w:r>
            <w:proofErr w:type="spellEnd"/>
            <w:r w:rsidRPr="008B0EB8">
              <w:rPr>
                <w:rFonts w:cs="Calibri"/>
                <w:sz w:val="24"/>
                <w:szCs w:val="24"/>
                <w:lang w:val="en-US"/>
              </w:rPr>
              <w:t xml:space="preserve"> L. Stapp</w:t>
            </w:r>
          </w:p>
        </w:tc>
        <w:tc>
          <w:tcPr>
            <w:tcW w:w="1988" w:type="dxa"/>
            <w:hideMark/>
          </w:tcPr>
          <w:p w:rsidR="00760438" w:rsidRPr="008B0EB8" w:rsidRDefault="00760438" w:rsidP="00E90F6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Calibri"/>
                <w:b/>
                <w:sz w:val="26"/>
                <w:szCs w:val="26"/>
                <w:lang w:val="en-US"/>
              </w:rPr>
            </w:pPr>
            <w:r w:rsidRPr="008B0EB8">
              <w:rPr>
                <w:rFonts w:asciiTheme="majorHAnsi" w:hAnsiTheme="majorHAnsi" w:cs="Arial"/>
                <w:b/>
                <w:sz w:val="26"/>
                <w:szCs w:val="26"/>
                <w:lang w:val="en-US"/>
              </w:rPr>
              <w:t>Last modification date:</w:t>
            </w:r>
          </w:p>
        </w:tc>
        <w:tc>
          <w:tcPr>
            <w:tcW w:w="1841" w:type="dxa"/>
          </w:tcPr>
          <w:p w:rsidR="00760438" w:rsidRPr="008B0EB8" w:rsidRDefault="00C14246" w:rsidP="00FD665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Calibri"/>
                <w:b/>
                <w:sz w:val="26"/>
                <w:szCs w:val="26"/>
                <w:lang w:val="en-US"/>
              </w:rPr>
            </w:pPr>
            <w:r>
              <w:rPr>
                <w:rFonts w:asciiTheme="majorHAnsi" w:hAnsiTheme="majorHAnsi" w:cs="Calibri"/>
                <w:b/>
                <w:sz w:val="26"/>
                <w:szCs w:val="26"/>
                <w:lang w:val="en-US"/>
              </w:rPr>
              <w:t>1</w:t>
            </w:r>
            <w:r w:rsidR="00FD665E">
              <w:rPr>
                <w:rFonts w:asciiTheme="majorHAnsi" w:hAnsiTheme="majorHAnsi" w:cs="Calibri"/>
                <w:b/>
                <w:sz w:val="26"/>
                <w:szCs w:val="26"/>
                <w:lang w:val="en-US"/>
              </w:rPr>
              <w:t>5</w:t>
            </w:r>
            <w:r>
              <w:rPr>
                <w:rFonts w:asciiTheme="majorHAnsi" w:hAnsiTheme="majorHAnsi" w:cs="Calibri"/>
                <w:b/>
                <w:sz w:val="26"/>
                <w:szCs w:val="26"/>
                <w:lang w:val="en-US"/>
              </w:rPr>
              <w:t>.</w:t>
            </w:r>
            <w:r w:rsidR="00650933">
              <w:rPr>
                <w:rFonts w:asciiTheme="majorHAnsi" w:hAnsiTheme="majorHAnsi" w:cs="Calibri"/>
                <w:b/>
                <w:sz w:val="26"/>
                <w:szCs w:val="26"/>
                <w:lang w:val="en-US"/>
              </w:rPr>
              <w:t>03</w:t>
            </w:r>
            <w:r w:rsidR="001653E9" w:rsidRPr="008B0EB8">
              <w:rPr>
                <w:rFonts w:asciiTheme="majorHAnsi" w:hAnsiTheme="majorHAnsi" w:cs="Calibri"/>
                <w:b/>
                <w:sz w:val="26"/>
                <w:szCs w:val="26"/>
                <w:lang w:val="en-US"/>
              </w:rPr>
              <w:t>.2013</w:t>
            </w:r>
          </w:p>
        </w:tc>
      </w:tr>
    </w:tbl>
    <w:p w:rsidR="00703CBB" w:rsidRDefault="00703CBB">
      <w:pPr>
        <w:rPr>
          <w:lang w:val="en-US"/>
        </w:rPr>
      </w:pPr>
    </w:p>
    <w:p w:rsidR="001847F5" w:rsidRDefault="001847F5">
      <w:pPr>
        <w:rPr>
          <w:lang w:val="en-US"/>
        </w:rPr>
      </w:pPr>
    </w:p>
    <w:p w:rsidR="001847F5" w:rsidRDefault="001847F5">
      <w:pPr>
        <w:rPr>
          <w:lang w:val="en-US"/>
        </w:rPr>
      </w:pPr>
    </w:p>
    <w:p w:rsidR="001847F5" w:rsidRPr="008B0EB8" w:rsidRDefault="001847F5">
      <w:pPr>
        <w:rPr>
          <w:lang w:val="en-US"/>
        </w:rPr>
      </w:pPr>
    </w:p>
    <w:tbl>
      <w:tblPr>
        <w:tblStyle w:val="Jasnalista1"/>
        <w:tblW w:w="9620" w:type="dxa"/>
        <w:tblLook w:val="04A0" w:firstRow="1" w:lastRow="0" w:firstColumn="1" w:lastColumn="0" w:noHBand="0" w:noVBand="1"/>
      </w:tblPr>
      <w:tblGrid>
        <w:gridCol w:w="2391"/>
        <w:gridCol w:w="2394"/>
        <w:gridCol w:w="2391"/>
        <w:gridCol w:w="2444"/>
      </w:tblGrid>
      <w:tr w:rsidR="00C517F1" w:rsidRPr="00C517F1" w:rsidTr="00F22B08">
        <w:trPr>
          <w:cnfStyle w:val="100000000000" w:firstRow="1" w:lastRow="0" w:firstColumn="0" w:lastColumn="0" w:oddVBand="0" w:evenVBand="0" w:oddHBand="0"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9619" w:type="dxa"/>
            <w:gridSpan w:val="4"/>
            <w:vAlign w:val="center"/>
          </w:tcPr>
          <w:p w:rsidR="00C517F1" w:rsidRPr="00C517F1" w:rsidRDefault="00C517F1" w:rsidP="00F22B08">
            <w:pPr>
              <w:jc w:val="center"/>
              <w:rPr>
                <w:b w:val="0"/>
                <w:lang w:val="en-US"/>
              </w:rPr>
            </w:pPr>
            <w:r w:rsidRPr="00C517F1">
              <w:rPr>
                <w:b w:val="0"/>
                <w:lang w:val="en-US"/>
              </w:rPr>
              <w:t>History of changes</w:t>
            </w:r>
          </w:p>
        </w:tc>
      </w:tr>
      <w:tr w:rsidR="00C517F1" w:rsidRPr="00C517F1" w:rsidTr="00F22B08">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2405" w:type="dxa"/>
            <w:vAlign w:val="center"/>
          </w:tcPr>
          <w:p w:rsidR="00C517F1" w:rsidRPr="00C517F1" w:rsidRDefault="00C517F1" w:rsidP="00F22B08">
            <w:pPr>
              <w:jc w:val="center"/>
              <w:rPr>
                <w:lang w:val="en-US"/>
              </w:rPr>
            </w:pPr>
            <w:r w:rsidRPr="00C517F1">
              <w:rPr>
                <w:lang w:val="en-US"/>
              </w:rPr>
              <w:t>Version</w:t>
            </w:r>
          </w:p>
        </w:tc>
        <w:tc>
          <w:tcPr>
            <w:tcW w:w="2405" w:type="dxa"/>
            <w:vAlign w:val="center"/>
          </w:tcPr>
          <w:p w:rsidR="00C517F1" w:rsidRPr="00C517F1" w:rsidRDefault="00C517F1" w:rsidP="00F22B08">
            <w:pPr>
              <w:jc w:val="center"/>
              <w:cnfStyle w:val="000000100000" w:firstRow="0" w:lastRow="0" w:firstColumn="0" w:lastColumn="0" w:oddVBand="0" w:evenVBand="0" w:oddHBand="1" w:evenHBand="0" w:firstRowFirstColumn="0" w:firstRowLastColumn="0" w:lastRowFirstColumn="0" w:lastRowLastColumn="0"/>
              <w:rPr>
                <w:b/>
                <w:lang w:val="en-US"/>
              </w:rPr>
            </w:pPr>
            <w:r w:rsidRPr="00C517F1">
              <w:rPr>
                <w:b/>
                <w:lang w:val="en-US"/>
              </w:rPr>
              <w:t>Date</w:t>
            </w:r>
          </w:p>
        </w:tc>
        <w:tc>
          <w:tcPr>
            <w:tcW w:w="2405" w:type="dxa"/>
            <w:vAlign w:val="center"/>
          </w:tcPr>
          <w:p w:rsidR="00C517F1" w:rsidRPr="00C517F1" w:rsidRDefault="00C517F1" w:rsidP="00F22B08">
            <w:pPr>
              <w:jc w:val="center"/>
              <w:cnfStyle w:val="000000100000" w:firstRow="0" w:lastRow="0" w:firstColumn="0" w:lastColumn="0" w:oddVBand="0" w:evenVBand="0" w:oddHBand="1" w:evenHBand="0" w:firstRowFirstColumn="0" w:firstRowLastColumn="0" w:lastRowFirstColumn="0" w:lastRowLastColumn="0"/>
              <w:rPr>
                <w:b/>
                <w:lang w:val="en-US"/>
              </w:rPr>
            </w:pPr>
            <w:r w:rsidRPr="00C517F1">
              <w:rPr>
                <w:b/>
                <w:lang w:val="en-US"/>
              </w:rPr>
              <w:t>Author</w:t>
            </w:r>
          </w:p>
        </w:tc>
        <w:tc>
          <w:tcPr>
            <w:tcW w:w="2405" w:type="dxa"/>
            <w:vAlign w:val="center"/>
          </w:tcPr>
          <w:p w:rsidR="00C517F1" w:rsidRPr="00C517F1" w:rsidRDefault="00C517F1" w:rsidP="00F22B08">
            <w:pPr>
              <w:jc w:val="center"/>
              <w:cnfStyle w:val="000000100000" w:firstRow="0" w:lastRow="0" w:firstColumn="0" w:lastColumn="0" w:oddVBand="0" w:evenVBand="0" w:oddHBand="1" w:evenHBand="0" w:firstRowFirstColumn="0" w:firstRowLastColumn="0" w:lastRowFirstColumn="0" w:lastRowLastColumn="0"/>
              <w:rPr>
                <w:b/>
                <w:lang w:val="en-US"/>
              </w:rPr>
            </w:pPr>
            <w:r w:rsidRPr="00C517F1">
              <w:rPr>
                <w:b/>
                <w:lang w:val="en-US"/>
              </w:rPr>
              <w:t>Description</w:t>
            </w:r>
          </w:p>
        </w:tc>
      </w:tr>
      <w:tr w:rsidR="00C517F1" w:rsidTr="00F22B08">
        <w:trPr>
          <w:trHeight w:val="1237"/>
        </w:trPr>
        <w:tc>
          <w:tcPr>
            <w:cnfStyle w:val="001000000000" w:firstRow="0" w:lastRow="0" w:firstColumn="1" w:lastColumn="0" w:oddVBand="0" w:evenVBand="0" w:oddHBand="0" w:evenHBand="0" w:firstRowFirstColumn="0" w:firstRowLastColumn="0" w:lastRowFirstColumn="0" w:lastRowLastColumn="0"/>
            <w:tcW w:w="2405" w:type="dxa"/>
            <w:vAlign w:val="center"/>
          </w:tcPr>
          <w:p w:rsidR="00C517F1" w:rsidRDefault="00C517F1" w:rsidP="00F22B08">
            <w:pPr>
              <w:jc w:val="center"/>
              <w:rPr>
                <w:lang w:val="en-US"/>
              </w:rPr>
            </w:pPr>
            <w:r>
              <w:rPr>
                <w:lang w:val="en-US"/>
              </w:rPr>
              <w:t>0.5</w:t>
            </w:r>
          </w:p>
        </w:tc>
        <w:tc>
          <w:tcPr>
            <w:tcW w:w="2405" w:type="dxa"/>
            <w:vAlign w:val="center"/>
          </w:tcPr>
          <w:p w:rsidR="00C517F1" w:rsidRDefault="00C517F1" w:rsidP="00F22B0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22.02.2013</w:t>
            </w:r>
          </w:p>
        </w:tc>
        <w:tc>
          <w:tcPr>
            <w:tcW w:w="2405" w:type="dxa"/>
            <w:vAlign w:val="center"/>
          </w:tcPr>
          <w:p w:rsidR="00C517F1" w:rsidRDefault="00C517F1" w:rsidP="00F22B0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Patrycja Skorupa</w:t>
            </w:r>
          </w:p>
        </w:tc>
        <w:tc>
          <w:tcPr>
            <w:tcW w:w="2405" w:type="dxa"/>
            <w:vAlign w:val="center"/>
          </w:tcPr>
          <w:p w:rsidR="00C517F1" w:rsidRDefault="00C517F1" w:rsidP="00F22B0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Introduction, Requirements</w:t>
            </w:r>
          </w:p>
        </w:tc>
      </w:tr>
      <w:tr w:rsidR="00C517F1" w:rsidTr="00F22B08">
        <w:trPr>
          <w:cnfStyle w:val="000000100000" w:firstRow="0" w:lastRow="0" w:firstColumn="0" w:lastColumn="0" w:oddVBand="0" w:evenVBand="0" w:oddHBand="1" w:evenHBand="0" w:firstRowFirstColumn="0" w:firstRowLastColumn="0" w:lastRowFirstColumn="0" w:lastRowLastColumn="0"/>
          <w:trHeight w:val="1237"/>
        </w:trPr>
        <w:tc>
          <w:tcPr>
            <w:cnfStyle w:val="001000000000" w:firstRow="0" w:lastRow="0" w:firstColumn="1" w:lastColumn="0" w:oddVBand="0" w:evenVBand="0" w:oddHBand="0" w:evenHBand="0" w:firstRowFirstColumn="0" w:firstRowLastColumn="0" w:lastRowFirstColumn="0" w:lastRowLastColumn="0"/>
            <w:tcW w:w="2405" w:type="dxa"/>
            <w:vAlign w:val="center"/>
          </w:tcPr>
          <w:p w:rsidR="00C517F1" w:rsidRDefault="00C517F1" w:rsidP="00F22B08">
            <w:pPr>
              <w:jc w:val="center"/>
              <w:rPr>
                <w:lang w:val="en-US"/>
              </w:rPr>
            </w:pPr>
            <w:r>
              <w:rPr>
                <w:lang w:val="en-US"/>
              </w:rPr>
              <w:t>0.7</w:t>
            </w:r>
          </w:p>
        </w:tc>
        <w:tc>
          <w:tcPr>
            <w:tcW w:w="2405" w:type="dxa"/>
            <w:vAlign w:val="center"/>
          </w:tcPr>
          <w:p w:rsidR="00C517F1" w:rsidRDefault="00C517F1" w:rsidP="00F22B0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25.02.2013</w:t>
            </w:r>
          </w:p>
        </w:tc>
        <w:tc>
          <w:tcPr>
            <w:tcW w:w="2405" w:type="dxa"/>
            <w:vAlign w:val="center"/>
          </w:tcPr>
          <w:p w:rsidR="00C517F1" w:rsidRDefault="00C517F1" w:rsidP="00F22B0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Patrycja Skorupa</w:t>
            </w:r>
          </w:p>
        </w:tc>
        <w:tc>
          <w:tcPr>
            <w:tcW w:w="2405" w:type="dxa"/>
            <w:vAlign w:val="center"/>
          </w:tcPr>
          <w:p w:rsidR="00C517F1" w:rsidRDefault="00C517F1" w:rsidP="00F22B0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Requirements, GUI, Summary</w:t>
            </w:r>
          </w:p>
        </w:tc>
      </w:tr>
      <w:tr w:rsidR="00C517F1" w:rsidTr="00F22B08">
        <w:trPr>
          <w:trHeight w:val="652"/>
        </w:trPr>
        <w:tc>
          <w:tcPr>
            <w:cnfStyle w:val="001000000000" w:firstRow="0" w:lastRow="0" w:firstColumn="1" w:lastColumn="0" w:oddVBand="0" w:evenVBand="0" w:oddHBand="0" w:evenHBand="0" w:firstRowFirstColumn="0" w:firstRowLastColumn="0" w:lastRowFirstColumn="0" w:lastRowLastColumn="0"/>
            <w:tcW w:w="2405" w:type="dxa"/>
            <w:vAlign w:val="center"/>
          </w:tcPr>
          <w:p w:rsidR="00C517F1" w:rsidRDefault="00C517F1" w:rsidP="00F22B08">
            <w:pPr>
              <w:jc w:val="center"/>
              <w:rPr>
                <w:lang w:val="en-US"/>
              </w:rPr>
            </w:pPr>
            <w:r>
              <w:rPr>
                <w:lang w:val="en-US"/>
              </w:rPr>
              <w:t>1.0</w:t>
            </w:r>
          </w:p>
        </w:tc>
        <w:tc>
          <w:tcPr>
            <w:tcW w:w="2405" w:type="dxa"/>
            <w:vAlign w:val="center"/>
          </w:tcPr>
          <w:p w:rsidR="00C517F1" w:rsidRDefault="00C517F1" w:rsidP="00F22B0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27.02.2013</w:t>
            </w:r>
          </w:p>
        </w:tc>
        <w:tc>
          <w:tcPr>
            <w:tcW w:w="2405" w:type="dxa"/>
            <w:vAlign w:val="center"/>
          </w:tcPr>
          <w:p w:rsidR="00C517F1" w:rsidRDefault="00C517F1" w:rsidP="00F22B0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Patrycja Skorupa</w:t>
            </w:r>
          </w:p>
        </w:tc>
        <w:tc>
          <w:tcPr>
            <w:tcW w:w="2405" w:type="dxa"/>
            <w:vAlign w:val="center"/>
          </w:tcPr>
          <w:p w:rsidR="00C517F1" w:rsidRDefault="00C517F1" w:rsidP="00F22B0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Final Correction</w:t>
            </w:r>
          </w:p>
        </w:tc>
      </w:tr>
      <w:tr w:rsidR="00D914B3" w:rsidTr="00F22B08">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405" w:type="dxa"/>
            <w:vAlign w:val="center"/>
          </w:tcPr>
          <w:p w:rsidR="00D914B3" w:rsidRDefault="00D914B3" w:rsidP="00F22B08">
            <w:pPr>
              <w:jc w:val="center"/>
              <w:rPr>
                <w:lang w:val="en-US"/>
              </w:rPr>
            </w:pPr>
            <w:r>
              <w:rPr>
                <w:lang w:val="en-US"/>
              </w:rPr>
              <w:t>1.1</w:t>
            </w:r>
          </w:p>
        </w:tc>
        <w:tc>
          <w:tcPr>
            <w:tcW w:w="2405" w:type="dxa"/>
            <w:vAlign w:val="center"/>
          </w:tcPr>
          <w:p w:rsidR="00D914B3" w:rsidRDefault="00D914B3" w:rsidP="00F22B0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09.03.2013</w:t>
            </w:r>
          </w:p>
        </w:tc>
        <w:tc>
          <w:tcPr>
            <w:tcW w:w="2405" w:type="dxa"/>
            <w:vAlign w:val="center"/>
          </w:tcPr>
          <w:p w:rsidR="00D914B3" w:rsidRDefault="00D914B3" w:rsidP="00F22B08">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Patrycja</w:t>
            </w:r>
            <w:proofErr w:type="spellEnd"/>
            <w:r>
              <w:rPr>
                <w:lang w:val="en-US"/>
              </w:rPr>
              <w:t xml:space="preserve"> </w:t>
            </w:r>
            <w:proofErr w:type="spellStart"/>
            <w:r>
              <w:rPr>
                <w:lang w:val="en-US"/>
              </w:rPr>
              <w:t>Skorupa</w:t>
            </w:r>
            <w:proofErr w:type="spellEnd"/>
          </w:p>
        </w:tc>
        <w:tc>
          <w:tcPr>
            <w:tcW w:w="2405" w:type="dxa"/>
            <w:vAlign w:val="center"/>
          </w:tcPr>
          <w:p w:rsidR="00D914B3" w:rsidRDefault="00D914B3" w:rsidP="00D914B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Removing GUI, Little Corrections</w:t>
            </w:r>
          </w:p>
        </w:tc>
      </w:tr>
      <w:tr w:rsidR="00C14246" w:rsidRPr="00E21424" w:rsidTr="00F22B08">
        <w:trPr>
          <w:trHeight w:val="652"/>
        </w:trPr>
        <w:tc>
          <w:tcPr>
            <w:cnfStyle w:val="001000000000" w:firstRow="0" w:lastRow="0" w:firstColumn="1" w:lastColumn="0" w:oddVBand="0" w:evenVBand="0" w:oddHBand="0" w:evenHBand="0" w:firstRowFirstColumn="0" w:firstRowLastColumn="0" w:lastRowFirstColumn="0" w:lastRowLastColumn="0"/>
            <w:tcW w:w="2405" w:type="dxa"/>
            <w:vAlign w:val="center"/>
          </w:tcPr>
          <w:p w:rsidR="00C14246" w:rsidRDefault="00BF623C" w:rsidP="00F22B08">
            <w:pPr>
              <w:jc w:val="center"/>
              <w:rPr>
                <w:lang w:val="en-US"/>
              </w:rPr>
            </w:pPr>
            <w:r>
              <w:rPr>
                <w:lang w:val="en-US"/>
              </w:rPr>
              <w:t>1.2</w:t>
            </w:r>
          </w:p>
        </w:tc>
        <w:tc>
          <w:tcPr>
            <w:tcW w:w="2405" w:type="dxa"/>
            <w:vAlign w:val="center"/>
          </w:tcPr>
          <w:p w:rsidR="00C14246" w:rsidRDefault="00BF623C" w:rsidP="00F22B0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14.03.2013</w:t>
            </w:r>
          </w:p>
        </w:tc>
        <w:tc>
          <w:tcPr>
            <w:tcW w:w="2405" w:type="dxa"/>
            <w:vAlign w:val="center"/>
          </w:tcPr>
          <w:p w:rsidR="00C14246" w:rsidRDefault="00BF623C" w:rsidP="00F22B08">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Patrycja</w:t>
            </w:r>
            <w:proofErr w:type="spellEnd"/>
            <w:r>
              <w:rPr>
                <w:lang w:val="en-US"/>
              </w:rPr>
              <w:t xml:space="preserve"> </w:t>
            </w:r>
            <w:proofErr w:type="spellStart"/>
            <w:r>
              <w:rPr>
                <w:lang w:val="en-US"/>
              </w:rPr>
              <w:t>Skorupa</w:t>
            </w:r>
            <w:proofErr w:type="spellEnd"/>
          </w:p>
        </w:tc>
        <w:tc>
          <w:tcPr>
            <w:tcW w:w="2405" w:type="dxa"/>
            <w:vAlign w:val="center"/>
          </w:tcPr>
          <w:p w:rsidR="00C14246" w:rsidRDefault="00B87A45" w:rsidP="00BF623C">
            <w:pPr>
              <w:cnfStyle w:val="000000000000" w:firstRow="0" w:lastRow="0" w:firstColumn="0" w:lastColumn="0" w:oddVBand="0" w:evenVBand="0" w:oddHBand="0" w:evenHBand="0" w:firstRowFirstColumn="0" w:firstRowLastColumn="0" w:lastRowFirstColumn="0" w:lastRowLastColumn="0"/>
              <w:rPr>
                <w:lang w:val="en-US"/>
              </w:rPr>
            </w:pPr>
            <w:r>
              <w:rPr>
                <w:lang w:val="en-US"/>
              </w:rPr>
              <w:t>Extending</w:t>
            </w:r>
            <w:r w:rsidR="00BF623C">
              <w:rPr>
                <w:lang w:val="en-US"/>
              </w:rPr>
              <w:t xml:space="preserve"> requirements,</w:t>
            </w:r>
            <w:r>
              <w:rPr>
                <w:lang w:val="en-US"/>
              </w:rPr>
              <w:t xml:space="preserve"> </w:t>
            </w:r>
            <w:r w:rsidR="00BF623C">
              <w:rPr>
                <w:lang w:val="en-US"/>
              </w:rPr>
              <w:t>adding  definition f of alphabet</w:t>
            </w:r>
          </w:p>
        </w:tc>
      </w:tr>
      <w:tr w:rsidR="00B87A45" w:rsidRPr="00E21424" w:rsidTr="00F22B08">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405" w:type="dxa"/>
            <w:vAlign w:val="center"/>
          </w:tcPr>
          <w:p w:rsidR="00B87A45" w:rsidRDefault="00B87A45" w:rsidP="00F22B08">
            <w:pPr>
              <w:jc w:val="center"/>
              <w:rPr>
                <w:lang w:val="en-US"/>
              </w:rPr>
            </w:pPr>
            <w:r>
              <w:rPr>
                <w:lang w:val="en-US"/>
              </w:rPr>
              <w:t>1.3</w:t>
            </w:r>
          </w:p>
        </w:tc>
        <w:tc>
          <w:tcPr>
            <w:tcW w:w="2405" w:type="dxa"/>
            <w:vAlign w:val="center"/>
          </w:tcPr>
          <w:p w:rsidR="00B87A45" w:rsidRDefault="00B87A45" w:rsidP="00FD665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FD665E">
              <w:rPr>
                <w:lang w:val="en-US"/>
              </w:rPr>
              <w:t>5</w:t>
            </w:r>
            <w:r>
              <w:rPr>
                <w:lang w:val="en-US"/>
              </w:rPr>
              <w:t>.03.2013</w:t>
            </w:r>
          </w:p>
        </w:tc>
        <w:tc>
          <w:tcPr>
            <w:tcW w:w="2405" w:type="dxa"/>
            <w:vAlign w:val="center"/>
          </w:tcPr>
          <w:p w:rsidR="00B87A45" w:rsidRDefault="00B87A45" w:rsidP="00F22B08">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Patrycja</w:t>
            </w:r>
            <w:proofErr w:type="spellEnd"/>
            <w:r>
              <w:rPr>
                <w:lang w:val="en-US"/>
              </w:rPr>
              <w:t xml:space="preserve"> </w:t>
            </w:r>
            <w:proofErr w:type="spellStart"/>
            <w:r>
              <w:rPr>
                <w:lang w:val="en-US"/>
              </w:rPr>
              <w:t>Skorupa</w:t>
            </w:r>
            <w:proofErr w:type="spellEnd"/>
          </w:p>
        </w:tc>
        <w:tc>
          <w:tcPr>
            <w:tcW w:w="2405" w:type="dxa"/>
            <w:vAlign w:val="center"/>
          </w:tcPr>
          <w:p w:rsidR="00B87A45" w:rsidRPr="00B87A45" w:rsidRDefault="00B87A45" w:rsidP="00BF623C">
            <w:pPr>
              <w:cnfStyle w:val="000000100000" w:firstRow="0" w:lastRow="0" w:firstColumn="0" w:lastColumn="0" w:oddVBand="0" w:evenVBand="0" w:oddHBand="1" w:evenHBand="0" w:firstRowFirstColumn="0" w:firstRowLastColumn="0" w:lastRowFirstColumn="0" w:lastRowLastColumn="0"/>
              <w:rPr>
                <w:lang w:val="en-US"/>
              </w:rPr>
            </w:pPr>
            <w:r>
              <w:rPr>
                <w:rFonts w:cs="Arial"/>
                <w:color w:val="000000"/>
                <w:shd w:val="clear" w:color="auto" w:fill="FFFFFF"/>
                <w:lang w:val="en-US"/>
              </w:rPr>
              <w:t xml:space="preserve">Partition requirements into new requirements and </w:t>
            </w:r>
            <w:del w:id="0" w:author="Lucjan" w:date="2013-03-15T12:18:00Z">
              <w:r w:rsidDel="00E21424">
                <w:rPr>
                  <w:rFonts w:cs="Arial"/>
                  <w:color w:val="000000"/>
                  <w:shd w:val="clear" w:color="auto" w:fill="FFFFFF"/>
                  <w:lang w:val="en-US"/>
                </w:rPr>
                <w:lastRenderedPageBreak/>
                <w:delText>compuation</w:delText>
              </w:r>
            </w:del>
            <w:ins w:id="1" w:author="Lucjan" w:date="2013-03-15T12:18:00Z">
              <w:r w:rsidR="00E21424">
                <w:rPr>
                  <w:rFonts w:cs="Arial"/>
                  <w:color w:val="000000"/>
                  <w:shd w:val="clear" w:color="auto" w:fill="FFFFFF"/>
                  <w:lang w:val="en-US"/>
                </w:rPr>
                <w:t>computation</w:t>
              </w:r>
            </w:ins>
          </w:p>
        </w:tc>
      </w:tr>
    </w:tbl>
    <w:p w:rsidR="00BB4A9A" w:rsidRPr="008B0EB8" w:rsidRDefault="00BB4A9A" w:rsidP="00BF4D10">
      <w:pPr>
        <w:jc w:val="center"/>
        <w:rPr>
          <w:lang w:val="en-US"/>
        </w:rPr>
      </w:pPr>
    </w:p>
    <w:p w:rsidR="00BB4A9A" w:rsidRPr="008B0EB8" w:rsidDel="00E21424" w:rsidRDefault="00BB4A9A">
      <w:pPr>
        <w:rPr>
          <w:del w:id="2" w:author="Lucjan" w:date="2013-03-15T12:19:00Z"/>
          <w:lang w:val="en-US"/>
        </w:rPr>
      </w:pPr>
    </w:p>
    <w:p w:rsidR="00BB4A9A" w:rsidRPr="008B0EB8" w:rsidDel="00E21424" w:rsidRDefault="00BB4A9A">
      <w:pPr>
        <w:rPr>
          <w:del w:id="3" w:author="Lucjan" w:date="2013-03-15T12:19:00Z"/>
          <w:lang w:val="en-US"/>
        </w:rPr>
      </w:pPr>
    </w:p>
    <w:p w:rsidR="00BB4A9A" w:rsidRPr="008B0EB8" w:rsidDel="00E21424" w:rsidRDefault="00BB4A9A">
      <w:pPr>
        <w:rPr>
          <w:del w:id="4" w:author="Lucjan" w:date="2013-03-15T12:19:00Z"/>
          <w:lang w:val="en-US"/>
        </w:rPr>
      </w:pPr>
    </w:p>
    <w:p w:rsidR="00BB4A9A" w:rsidRPr="008B0EB8" w:rsidDel="00E21424" w:rsidRDefault="00BB4A9A">
      <w:pPr>
        <w:rPr>
          <w:del w:id="5" w:author="Lucjan" w:date="2013-03-15T12:19:00Z"/>
          <w:lang w:val="en-US"/>
        </w:rPr>
      </w:pPr>
    </w:p>
    <w:sdt>
      <w:sdtPr>
        <w:rPr>
          <w:rFonts w:asciiTheme="minorHAnsi" w:eastAsiaTheme="minorEastAsia" w:hAnsiTheme="minorHAnsi" w:cstheme="minorBidi"/>
          <w:b w:val="0"/>
          <w:bCs w:val="0"/>
          <w:color w:val="auto"/>
          <w:sz w:val="22"/>
          <w:szCs w:val="22"/>
        </w:rPr>
        <w:id w:val="8005553"/>
        <w:docPartObj>
          <w:docPartGallery w:val="Table of Contents"/>
          <w:docPartUnique/>
        </w:docPartObj>
      </w:sdtPr>
      <w:sdtEndPr/>
      <w:sdtContent>
        <w:p w:rsidR="00F60888" w:rsidDel="00E21424" w:rsidRDefault="00F60888" w:rsidP="00F60888">
          <w:pPr>
            <w:pStyle w:val="Nagwekspisutreci"/>
            <w:rPr>
              <w:del w:id="6" w:author="Lucjan" w:date="2013-03-15T12:19:00Z"/>
            </w:rPr>
          </w:pPr>
        </w:p>
        <w:p w:rsidR="00F60888" w:rsidDel="00E21424" w:rsidRDefault="00F60888" w:rsidP="00F60888">
          <w:pPr>
            <w:pStyle w:val="Nagwekspisutreci"/>
            <w:rPr>
              <w:del w:id="7" w:author="Lucjan" w:date="2013-03-15T12:19:00Z"/>
            </w:rPr>
          </w:pPr>
        </w:p>
        <w:p w:rsidR="00F60888" w:rsidDel="00E21424" w:rsidRDefault="00F60888" w:rsidP="00F60888">
          <w:pPr>
            <w:pStyle w:val="Nagwekspisutreci"/>
            <w:rPr>
              <w:del w:id="8" w:author="Lucjan" w:date="2013-03-15T12:19:00Z"/>
            </w:rPr>
          </w:pPr>
        </w:p>
        <w:p w:rsidR="00F60888" w:rsidRPr="00F60888" w:rsidDel="00E21424" w:rsidRDefault="00E21424" w:rsidP="00F60888">
          <w:pPr>
            <w:pStyle w:val="Nagwekspisutreci"/>
            <w:rPr>
              <w:del w:id="9" w:author="Lucjan" w:date="2013-03-15T12:19:00Z"/>
              <w:rFonts w:asciiTheme="minorHAnsi" w:hAnsiTheme="minorHAnsi"/>
              <w:sz w:val="36"/>
            </w:rPr>
          </w:pPr>
          <w:ins w:id="10" w:author="Lucjan" w:date="2013-03-15T12:19:00Z">
            <w:r>
              <w:rPr>
                <w:rFonts w:asciiTheme="minorHAnsi" w:hAnsiTheme="minorHAnsi"/>
                <w:sz w:val="36"/>
              </w:rPr>
              <w:br w:type="column"/>
            </w:r>
          </w:ins>
        </w:p>
        <w:p w:rsidR="00F60888" w:rsidRDefault="00F60888" w:rsidP="00E21424">
          <w:pPr>
            <w:pStyle w:val="Nagwekspisutreci"/>
            <w:rPr>
              <w:lang w:val="en-US"/>
            </w:rPr>
            <w:pPrChange w:id="11" w:author="Lucjan" w:date="2013-03-15T12:19:00Z">
              <w:pPr>
                <w:pStyle w:val="Nagwek1"/>
              </w:pPr>
            </w:pPrChange>
          </w:pPr>
          <w:r w:rsidRPr="00F60888">
            <w:rPr>
              <w:lang w:val="en-US"/>
            </w:rPr>
            <w:t>Table of contents</w:t>
          </w:r>
        </w:p>
        <w:p w:rsidR="00097B7A" w:rsidRPr="00097B7A" w:rsidRDefault="00097B7A" w:rsidP="00097B7A">
          <w:pPr>
            <w:rPr>
              <w:lang w:val="en-US"/>
            </w:rPr>
          </w:pPr>
        </w:p>
        <w:p w:rsidR="00F60888" w:rsidRPr="00F60888" w:rsidRDefault="00F60888" w:rsidP="00F60888">
          <w:pPr>
            <w:pStyle w:val="Spistreci1"/>
            <w:rPr>
              <w:sz w:val="28"/>
            </w:rPr>
          </w:pPr>
          <w:r w:rsidRPr="00F60888">
            <w:rPr>
              <w:sz w:val="28"/>
            </w:rPr>
            <w:t xml:space="preserve">Introduction </w:t>
          </w:r>
          <w:r w:rsidRPr="00F60888">
            <w:rPr>
              <w:sz w:val="28"/>
            </w:rPr>
            <w:ptab w:relativeTo="margin" w:alignment="right" w:leader="dot"/>
          </w:r>
          <w:r w:rsidR="00650933">
            <w:rPr>
              <w:sz w:val="28"/>
            </w:rPr>
            <w:t>4</w:t>
          </w:r>
        </w:p>
        <w:p w:rsidR="00F60888" w:rsidRDefault="00F60888" w:rsidP="00F60888">
          <w:pPr>
            <w:pStyle w:val="Spistreci1"/>
            <w:rPr>
              <w:sz w:val="28"/>
            </w:rPr>
          </w:pPr>
          <w:r w:rsidRPr="00F60888">
            <w:rPr>
              <w:sz w:val="28"/>
            </w:rPr>
            <w:t xml:space="preserve">Requirements </w:t>
          </w:r>
          <w:r w:rsidRPr="00F60888">
            <w:rPr>
              <w:sz w:val="28"/>
            </w:rPr>
            <w:ptab w:relativeTo="margin" w:alignment="right" w:leader="dot"/>
          </w:r>
          <w:r w:rsidR="00650933">
            <w:rPr>
              <w:sz w:val="28"/>
            </w:rPr>
            <w:t>4</w:t>
          </w:r>
        </w:p>
        <w:p w:rsidR="00B87A45" w:rsidRPr="00F60888" w:rsidRDefault="00B87A45" w:rsidP="00B87A45">
          <w:pPr>
            <w:rPr>
              <w:sz w:val="28"/>
              <w:lang w:val="en-US"/>
            </w:rPr>
          </w:pPr>
          <w:r>
            <w:rPr>
              <w:b/>
              <w:sz w:val="28"/>
              <w:lang w:val="en-US"/>
            </w:rPr>
            <w:t>Computation</w:t>
          </w:r>
          <w:r w:rsidRPr="00F60888">
            <w:rPr>
              <w:b/>
              <w:sz w:val="28"/>
              <w:lang w:val="en-US"/>
            </w:rPr>
            <w:t xml:space="preserve"> </w:t>
          </w:r>
          <w:r w:rsidRPr="00F60888">
            <w:rPr>
              <w:b/>
              <w:sz w:val="28"/>
            </w:rPr>
            <w:ptab w:relativeTo="margin" w:alignment="right" w:leader="dot"/>
          </w:r>
          <w:r w:rsidR="00634AE3">
            <w:rPr>
              <w:b/>
              <w:sz w:val="28"/>
              <w:lang w:val="en-US"/>
            </w:rPr>
            <w:t>5</w:t>
          </w:r>
        </w:p>
        <w:p w:rsidR="00F60888" w:rsidRPr="00F60888" w:rsidRDefault="00F60888" w:rsidP="00F60888">
          <w:pPr>
            <w:rPr>
              <w:sz w:val="28"/>
              <w:lang w:val="en-US"/>
            </w:rPr>
          </w:pPr>
          <w:r w:rsidRPr="00F60888">
            <w:rPr>
              <w:b/>
              <w:sz w:val="28"/>
              <w:lang w:val="en-US"/>
            </w:rPr>
            <w:t xml:space="preserve">Summary </w:t>
          </w:r>
          <w:r w:rsidRPr="00F60888">
            <w:rPr>
              <w:b/>
              <w:sz w:val="28"/>
            </w:rPr>
            <w:ptab w:relativeTo="margin" w:alignment="right" w:leader="dot"/>
          </w:r>
          <w:r w:rsidR="00634AE3">
            <w:rPr>
              <w:b/>
              <w:sz w:val="28"/>
              <w:lang w:val="en-US"/>
            </w:rPr>
            <w:t>10</w:t>
          </w:r>
        </w:p>
        <w:p w:rsidR="00F60888" w:rsidRPr="00F60888" w:rsidRDefault="00F60888" w:rsidP="00F60888">
          <w:pPr>
            <w:rPr>
              <w:sz w:val="28"/>
              <w:lang w:val="en-US"/>
            </w:rPr>
          </w:pPr>
        </w:p>
        <w:p w:rsidR="00F60888" w:rsidRPr="00F60888" w:rsidRDefault="008B4D03">
          <w:pPr>
            <w:pStyle w:val="Spistreci3"/>
            <w:ind w:left="446"/>
            <w:rPr>
              <w:lang w:val="en-US"/>
            </w:rPr>
          </w:pPr>
        </w:p>
      </w:sdtContent>
    </w:sdt>
    <w:p w:rsidR="00BB4A9A" w:rsidRPr="008B0EB8" w:rsidDel="00E21424" w:rsidRDefault="00E21424">
      <w:pPr>
        <w:rPr>
          <w:del w:id="12" w:author="Lucjan" w:date="2013-03-15T12:19:00Z"/>
          <w:lang w:val="en-US"/>
        </w:rPr>
      </w:pPr>
      <w:ins w:id="13" w:author="Lucjan" w:date="2013-03-15T12:19:00Z">
        <w:r>
          <w:rPr>
            <w:lang w:val="en-US"/>
          </w:rPr>
          <w:br w:type="column"/>
        </w:r>
      </w:ins>
    </w:p>
    <w:p w:rsidR="00F438AB" w:rsidDel="00E21424" w:rsidRDefault="00F438AB" w:rsidP="00F438AB">
      <w:pPr>
        <w:rPr>
          <w:del w:id="14" w:author="Lucjan" w:date="2013-03-15T12:19:00Z"/>
          <w:lang w:val="en-US"/>
        </w:rPr>
      </w:pPr>
    </w:p>
    <w:p w:rsidR="00F438AB" w:rsidDel="00E21424" w:rsidRDefault="00F438AB" w:rsidP="00F438AB">
      <w:pPr>
        <w:rPr>
          <w:del w:id="15" w:author="Lucjan" w:date="2013-03-15T12:19:00Z"/>
          <w:lang w:val="en-US"/>
        </w:rPr>
      </w:pPr>
    </w:p>
    <w:p w:rsidR="00F438AB" w:rsidDel="00E21424" w:rsidRDefault="00F438AB" w:rsidP="00F438AB">
      <w:pPr>
        <w:rPr>
          <w:del w:id="16" w:author="Lucjan" w:date="2013-03-15T12:19:00Z"/>
          <w:lang w:val="en-US"/>
        </w:rPr>
      </w:pPr>
    </w:p>
    <w:p w:rsidR="00F438AB" w:rsidDel="00E21424" w:rsidRDefault="00F438AB" w:rsidP="00F438AB">
      <w:pPr>
        <w:rPr>
          <w:del w:id="17" w:author="Lucjan" w:date="2013-03-15T12:19:00Z"/>
          <w:lang w:val="en-US"/>
        </w:rPr>
      </w:pPr>
    </w:p>
    <w:p w:rsidR="00F438AB" w:rsidDel="00E21424" w:rsidRDefault="00F438AB" w:rsidP="00F438AB">
      <w:pPr>
        <w:rPr>
          <w:del w:id="18" w:author="Lucjan" w:date="2013-03-15T12:19:00Z"/>
          <w:lang w:val="en-US"/>
        </w:rPr>
      </w:pPr>
    </w:p>
    <w:p w:rsidR="00F438AB" w:rsidDel="00E21424" w:rsidRDefault="00F438AB" w:rsidP="00F438AB">
      <w:pPr>
        <w:rPr>
          <w:del w:id="19" w:author="Lucjan" w:date="2013-03-15T12:19:00Z"/>
          <w:lang w:val="en-US"/>
        </w:rPr>
      </w:pPr>
    </w:p>
    <w:p w:rsidR="00F438AB" w:rsidDel="00E21424" w:rsidRDefault="00F438AB" w:rsidP="00F438AB">
      <w:pPr>
        <w:rPr>
          <w:del w:id="20" w:author="Lucjan" w:date="2013-03-15T12:19:00Z"/>
          <w:lang w:val="en-US"/>
        </w:rPr>
      </w:pPr>
    </w:p>
    <w:p w:rsidR="00F438AB" w:rsidRPr="00F438AB" w:rsidDel="00E21424" w:rsidRDefault="00F438AB" w:rsidP="00F438AB">
      <w:pPr>
        <w:rPr>
          <w:del w:id="21" w:author="Lucjan" w:date="2013-03-15T12:19:00Z"/>
          <w:lang w:val="en-US"/>
        </w:rPr>
      </w:pPr>
    </w:p>
    <w:p w:rsidR="00BB4A9A" w:rsidRPr="008B0EB8" w:rsidRDefault="00BF4D10" w:rsidP="001847F5">
      <w:pPr>
        <w:pStyle w:val="Tytu"/>
        <w:rPr>
          <w:color w:val="auto"/>
          <w:lang w:val="en-US"/>
        </w:rPr>
      </w:pPr>
      <w:r>
        <w:rPr>
          <w:lang w:val="en-US"/>
        </w:rPr>
        <w:t>Introduction</w:t>
      </w:r>
    </w:p>
    <w:p w:rsidR="00722C24" w:rsidRDefault="00722C24" w:rsidP="00BB4A9A">
      <w:pPr>
        <w:rPr>
          <w:lang w:val="en-US"/>
        </w:rPr>
      </w:pPr>
    </w:p>
    <w:p w:rsidR="00BB4A9A" w:rsidRPr="008B0EB8" w:rsidRDefault="00BB4A9A" w:rsidP="00BB4A9A">
      <w:pPr>
        <w:rPr>
          <w:lang w:val="en-US"/>
        </w:rPr>
      </w:pPr>
      <w:r w:rsidRPr="008B0EB8">
        <w:rPr>
          <w:lang w:val="en-US"/>
        </w:rPr>
        <w:t xml:space="preserve">The aim of this project is to design an application, which creates </w:t>
      </w:r>
      <w:r w:rsidR="004A44D3" w:rsidRPr="008B0EB8">
        <w:rPr>
          <w:lang w:val="en-US"/>
        </w:rPr>
        <w:t xml:space="preserve">finite automaton which accepts the regular language. This language is </w:t>
      </w:r>
      <w:del w:id="22" w:author="Lucjan" w:date="2013-03-15T12:19:00Z">
        <w:r w:rsidR="004A44D3" w:rsidRPr="008B0EB8" w:rsidDel="00E21424">
          <w:rPr>
            <w:lang w:val="en-US"/>
          </w:rPr>
          <w:delText xml:space="preserve">created </w:delText>
        </w:r>
      </w:del>
      <w:ins w:id="23" w:author="Lucjan" w:date="2013-03-15T12:19:00Z">
        <w:r w:rsidR="00E21424">
          <w:rPr>
            <w:lang w:val="en-US"/>
          </w:rPr>
          <w:t>denoted</w:t>
        </w:r>
        <w:r w:rsidR="00E21424" w:rsidRPr="008B0EB8">
          <w:rPr>
            <w:lang w:val="en-US"/>
          </w:rPr>
          <w:t xml:space="preserve"> </w:t>
        </w:r>
      </w:ins>
      <w:r w:rsidR="004A44D3" w:rsidRPr="008B0EB8">
        <w:rPr>
          <w:lang w:val="en-US"/>
        </w:rPr>
        <w:t xml:space="preserve">by regular expressions. This application should verify if the expression is regular and then build the automaton based on this regular expression. The program will </w:t>
      </w:r>
      <w:r w:rsidR="00361204">
        <w:rPr>
          <w:lang w:val="en-US"/>
        </w:rPr>
        <w:t xml:space="preserve">be </w:t>
      </w:r>
      <w:r w:rsidR="004A44D3" w:rsidRPr="008B0EB8">
        <w:rPr>
          <w:lang w:val="en-US"/>
        </w:rPr>
        <w:t xml:space="preserve">user friendly with a clear to read interface.  </w:t>
      </w:r>
    </w:p>
    <w:p w:rsidR="00BB4A9A" w:rsidRPr="008B0EB8" w:rsidRDefault="00BB4A9A" w:rsidP="00BB4A9A">
      <w:pPr>
        <w:rPr>
          <w:lang w:val="en-US"/>
        </w:rPr>
      </w:pPr>
    </w:p>
    <w:p w:rsidR="00BB4A9A" w:rsidRPr="008B0EB8" w:rsidRDefault="00BB4A9A" w:rsidP="00BB4A9A">
      <w:pPr>
        <w:rPr>
          <w:lang w:val="en-US"/>
        </w:rPr>
      </w:pPr>
    </w:p>
    <w:p w:rsidR="00BB4A9A" w:rsidRPr="008B0EB8" w:rsidRDefault="00722C24" w:rsidP="001847F5">
      <w:pPr>
        <w:pStyle w:val="Tytu"/>
        <w:rPr>
          <w:lang w:val="en-US"/>
        </w:rPr>
      </w:pPr>
      <w:r>
        <w:rPr>
          <w:lang w:val="en-US"/>
        </w:rPr>
        <w:t>Requirements</w:t>
      </w:r>
    </w:p>
    <w:p w:rsidR="007810BF" w:rsidRDefault="007810BF" w:rsidP="004A44D3">
      <w:pPr>
        <w:rPr>
          <w:lang w:val="en-US"/>
        </w:rPr>
      </w:pPr>
      <w:r w:rsidRPr="008B0EB8">
        <w:rPr>
          <w:lang w:val="en-US"/>
        </w:rPr>
        <w:t xml:space="preserve">The functionality of this program is to accept regular language and build automaton based on this language. The user will insert a string of </w:t>
      </w:r>
      <w:r w:rsidR="004A707D">
        <w:rPr>
          <w:lang w:val="en-US"/>
        </w:rPr>
        <w:t>characters</w:t>
      </w:r>
      <w:r w:rsidRPr="008B0EB8">
        <w:rPr>
          <w:lang w:val="en-US"/>
        </w:rPr>
        <w:t xml:space="preserve"> as an input to the program and an application will validate if the input is </w:t>
      </w:r>
      <w:proofErr w:type="gramStart"/>
      <w:r w:rsidRPr="008B0EB8">
        <w:rPr>
          <w:lang w:val="en-US"/>
        </w:rPr>
        <w:t>an</w:t>
      </w:r>
      <w:proofErr w:type="gramEnd"/>
      <w:r w:rsidRPr="008B0EB8">
        <w:rPr>
          <w:lang w:val="en-US"/>
        </w:rPr>
        <w:t xml:space="preserve"> regular expression. </w:t>
      </w:r>
    </w:p>
    <w:p w:rsidR="000B30C3" w:rsidRPr="000B30C3" w:rsidRDefault="000B30C3" w:rsidP="004A44D3">
      <w:pPr>
        <w:rPr>
          <w:lang w:val="en-US"/>
        </w:rPr>
      </w:pPr>
      <w:r w:rsidRPr="000B30C3">
        <w:rPr>
          <w:rFonts w:cs="Arial"/>
          <w:shd w:val="clear" w:color="auto" w:fill="FFFFFF"/>
          <w:lang w:val="en-US"/>
        </w:rPr>
        <w:t>An</w:t>
      </w:r>
      <w:r w:rsidRPr="000B30C3">
        <w:rPr>
          <w:rStyle w:val="apple-converted-space"/>
          <w:rFonts w:cs="Arial"/>
          <w:shd w:val="clear" w:color="auto" w:fill="FFFFFF"/>
          <w:lang w:val="en-US"/>
        </w:rPr>
        <w:t> </w:t>
      </w:r>
      <w:r w:rsidRPr="000B30C3">
        <w:rPr>
          <w:rFonts w:cs="Arial"/>
          <w:bCs/>
          <w:shd w:val="clear" w:color="auto" w:fill="FFFFFF"/>
          <w:lang w:val="en-US"/>
        </w:rPr>
        <w:t>alphabet</w:t>
      </w:r>
      <w:r w:rsidRPr="000B30C3">
        <w:rPr>
          <w:rStyle w:val="apple-converted-space"/>
          <w:rFonts w:cs="Arial"/>
          <w:shd w:val="clear" w:color="auto" w:fill="FFFFFF"/>
          <w:lang w:val="en-US"/>
        </w:rPr>
        <w:t> </w:t>
      </w:r>
      <w:r w:rsidRPr="000B30C3">
        <w:rPr>
          <w:rFonts w:cs="Arial"/>
          <w:shd w:val="clear" w:color="auto" w:fill="FFFFFF"/>
          <w:lang w:val="en-US"/>
        </w:rPr>
        <w:t>is a standard set of</w:t>
      </w:r>
      <w:r w:rsidRPr="000B30C3">
        <w:rPr>
          <w:rStyle w:val="apple-converted-space"/>
          <w:rFonts w:cs="Arial"/>
          <w:shd w:val="clear" w:color="auto" w:fill="FFFFFF"/>
          <w:lang w:val="en-US"/>
        </w:rPr>
        <w:t> </w:t>
      </w:r>
      <w:hyperlink r:id="rId9" w:tooltip="Letter (alphabet)" w:history="1">
        <w:r w:rsidRPr="000B30C3">
          <w:rPr>
            <w:rStyle w:val="Hipercze"/>
            <w:rFonts w:cs="Arial"/>
            <w:color w:val="auto"/>
            <w:u w:val="none"/>
            <w:shd w:val="clear" w:color="auto" w:fill="FFFFFF"/>
            <w:lang w:val="en-US"/>
          </w:rPr>
          <w:t>letters</w:t>
        </w:r>
      </w:hyperlink>
      <w:r w:rsidRPr="000B30C3">
        <w:rPr>
          <w:rStyle w:val="apple-converted-space"/>
          <w:rFonts w:cs="Arial"/>
          <w:shd w:val="clear" w:color="auto" w:fill="FFFFFF"/>
          <w:lang w:val="en-US"/>
        </w:rPr>
        <w:t> </w:t>
      </w:r>
      <w:r w:rsidRPr="000B30C3">
        <w:rPr>
          <w:rFonts w:cs="Arial"/>
          <w:shd w:val="clear" w:color="auto" w:fill="FFFFFF"/>
          <w:lang w:val="en-US"/>
        </w:rPr>
        <w:t>(basic written</w:t>
      </w:r>
      <w:r w:rsidRPr="000B30C3">
        <w:rPr>
          <w:rStyle w:val="apple-converted-space"/>
          <w:rFonts w:cs="Arial"/>
          <w:shd w:val="clear" w:color="auto" w:fill="FFFFFF"/>
          <w:lang w:val="en-US"/>
        </w:rPr>
        <w:t> </w:t>
      </w:r>
      <w:hyperlink r:id="rId10" w:tooltip="Symbols" w:history="1">
        <w:r w:rsidRPr="000B30C3">
          <w:rPr>
            <w:rStyle w:val="Hipercze"/>
            <w:rFonts w:cs="Arial"/>
            <w:color w:val="auto"/>
            <w:u w:val="none"/>
            <w:shd w:val="clear" w:color="auto" w:fill="FFFFFF"/>
            <w:lang w:val="en-US"/>
          </w:rPr>
          <w:t>symbols</w:t>
        </w:r>
      </w:hyperlink>
      <w:r w:rsidRPr="000B30C3">
        <w:rPr>
          <w:rStyle w:val="apple-converted-space"/>
          <w:rFonts w:cs="Arial"/>
          <w:shd w:val="clear" w:color="auto" w:fill="FFFFFF"/>
          <w:lang w:val="en-US"/>
        </w:rPr>
        <w:t> </w:t>
      </w:r>
      <w:r w:rsidRPr="000B30C3">
        <w:rPr>
          <w:rFonts w:cs="Arial"/>
          <w:shd w:val="clear" w:color="auto" w:fill="FFFFFF"/>
          <w:lang w:val="en-US"/>
        </w:rPr>
        <w:t>or</w:t>
      </w:r>
      <w:r w:rsidRPr="000B30C3">
        <w:rPr>
          <w:rStyle w:val="apple-converted-space"/>
          <w:rFonts w:cs="Arial"/>
          <w:shd w:val="clear" w:color="auto" w:fill="FFFFFF"/>
          <w:lang w:val="en-US"/>
        </w:rPr>
        <w:t> </w:t>
      </w:r>
      <w:hyperlink r:id="rId11" w:tooltip="Graphemes" w:history="1">
        <w:r w:rsidRPr="000B30C3">
          <w:rPr>
            <w:rStyle w:val="Hipercze"/>
            <w:rFonts w:cs="Arial"/>
            <w:color w:val="auto"/>
            <w:u w:val="none"/>
            <w:shd w:val="clear" w:color="auto" w:fill="FFFFFF"/>
            <w:lang w:val="en-US"/>
          </w:rPr>
          <w:t>graphemes</w:t>
        </w:r>
      </w:hyperlink>
      <w:r w:rsidRPr="000B30C3">
        <w:rPr>
          <w:rFonts w:cs="Arial"/>
          <w:shd w:val="clear" w:color="auto" w:fill="FFFFFF"/>
          <w:lang w:val="en-US"/>
        </w:rPr>
        <w:t>)</w:t>
      </w:r>
      <w:r w:rsidRPr="000B30C3">
        <w:rPr>
          <w:rStyle w:val="apple-converted-space"/>
          <w:rFonts w:cs="Arial"/>
          <w:shd w:val="clear" w:color="auto" w:fill="FFFFFF"/>
          <w:lang w:val="en-US"/>
        </w:rPr>
        <w:t> </w:t>
      </w:r>
    </w:p>
    <w:p w:rsidR="004A44D3" w:rsidRPr="008B0EB8" w:rsidRDefault="007810BF" w:rsidP="004A44D3">
      <w:pPr>
        <w:rPr>
          <w:lang w:val="en-US"/>
        </w:rPr>
      </w:pPr>
      <w:r w:rsidRPr="008B0EB8">
        <w:rPr>
          <w:lang w:val="en-US"/>
        </w:rPr>
        <w:t xml:space="preserve">Regular expression over the alphabet </w:t>
      </w:r>
      <w:r w:rsidRPr="008B0EB8">
        <w:rPr>
          <w:noProof/>
          <w:lang w:eastAsia="pl-PL"/>
        </w:rPr>
        <w:drawing>
          <wp:inline distT="0" distB="0" distL="0" distR="0">
            <wp:extent cx="114300" cy="133350"/>
            <wp:effectExtent l="0" t="0" r="0" b="0"/>
            <wp:docPr id="2" name="Obraz 2"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igm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Pr="008B0EB8">
        <w:rPr>
          <w:lang w:val="en-US"/>
        </w:rPr>
        <w:t xml:space="preserve">  is defined </w:t>
      </w:r>
      <w:r w:rsidR="000170F3" w:rsidRPr="008B0EB8">
        <w:rPr>
          <w:lang w:val="en-US"/>
        </w:rPr>
        <w:t xml:space="preserve">as a set of strings, consisting of symbols </w:t>
      </w:r>
      <w:r w:rsidR="000170F3" w:rsidRPr="008B0EB8">
        <w:rPr>
          <w:noProof/>
          <w:lang w:eastAsia="pl-PL"/>
        </w:rPr>
        <w:drawing>
          <wp:inline distT="0" distB="0" distL="0" distR="0">
            <wp:extent cx="990600" cy="200025"/>
            <wp:effectExtent l="0" t="0" r="0" b="9525"/>
            <wp:docPr id="4" name="Obraz 4" descr=" \varnothing, \epsilon, +,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varnothing, \epsilon, +, ^*, ),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90600" cy="200025"/>
                    </a:xfrm>
                    <a:prstGeom prst="rect">
                      <a:avLst/>
                    </a:prstGeom>
                    <a:noFill/>
                    <a:ln>
                      <a:noFill/>
                    </a:ln>
                  </pic:spPr>
                </pic:pic>
              </a:graphicData>
            </a:graphic>
          </wp:inline>
        </w:drawing>
      </w:r>
      <w:r w:rsidR="000170F3" w:rsidRPr="008B0EB8">
        <w:rPr>
          <w:lang w:val="en-US"/>
        </w:rPr>
        <w:t xml:space="preserve"> and symbols  </w:t>
      </w:r>
      <w:r w:rsidR="000170F3" w:rsidRPr="008B0EB8">
        <w:rPr>
          <w:noProof/>
          <w:lang w:eastAsia="pl-PL"/>
        </w:rPr>
        <w:drawing>
          <wp:inline distT="0" distB="0" distL="0" distR="0">
            <wp:extent cx="142875" cy="114300"/>
            <wp:effectExtent l="0" t="0" r="9525" b="0"/>
            <wp:docPr id="6" name="Obraz 6" descr="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_i"/>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R="000170F3" w:rsidRPr="008B0EB8">
        <w:rPr>
          <w:lang w:val="en-US"/>
        </w:rPr>
        <w:t xml:space="preserve"> from the alphabet </w:t>
      </w:r>
      <w:r w:rsidR="000170F3" w:rsidRPr="008B0EB8">
        <w:rPr>
          <w:noProof/>
          <w:lang w:eastAsia="pl-PL"/>
        </w:rPr>
        <w:drawing>
          <wp:inline distT="0" distB="0" distL="0" distR="0">
            <wp:extent cx="114300" cy="133350"/>
            <wp:effectExtent l="0" t="0" r="0" b="0"/>
            <wp:docPr id="7" name="Obraz 7"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igm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000170F3" w:rsidRPr="008B0EB8">
        <w:rPr>
          <w:lang w:val="en-US"/>
        </w:rPr>
        <w:t xml:space="preserve"> in the following way:</w:t>
      </w:r>
    </w:p>
    <w:p w:rsidR="000170F3" w:rsidRPr="008B0EB8" w:rsidRDefault="000170F3" w:rsidP="000170F3">
      <w:pPr>
        <w:numPr>
          <w:ilvl w:val="0"/>
          <w:numId w:val="2"/>
        </w:numPr>
        <w:rPr>
          <w:lang w:val="en-US"/>
        </w:rPr>
      </w:pPr>
      <w:r w:rsidRPr="008B0EB8">
        <w:rPr>
          <w:noProof/>
          <w:lang w:eastAsia="pl-PL"/>
        </w:rPr>
        <w:drawing>
          <wp:inline distT="0" distB="0" distL="0" distR="0">
            <wp:extent cx="304800" cy="152400"/>
            <wp:effectExtent l="0" t="0" r="0" b="0"/>
            <wp:docPr id="21" name="Obraz 21" descr="\varnothing, \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varnothing, \epsil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r w:rsidRPr="008B0EB8">
        <w:rPr>
          <w:lang w:val="en-US"/>
        </w:rPr>
        <w:t>(empty word) is an regular expression</w:t>
      </w:r>
    </w:p>
    <w:p w:rsidR="000170F3" w:rsidRPr="008B0EB8" w:rsidRDefault="000170F3" w:rsidP="000170F3">
      <w:pPr>
        <w:numPr>
          <w:ilvl w:val="0"/>
          <w:numId w:val="2"/>
        </w:numPr>
        <w:rPr>
          <w:lang w:val="en-US"/>
        </w:rPr>
      </w:pPr>
      <w:r w:rsidRPr="008B0EB8">
        <w:rPr>
          <w:lang w:val="en-US"/>
        </w:rPr>
        <w:t xml:space="preserve">All symbols </w:t>
      </w:r>
      <w:r w:rsidRPr="008B0EB8">
        <w:rPr>
          <w:noProof/>
          <w:lang w:eastAsia="pl-PL"/>
        </w:rPr>
        <w:drawing>
          <wp:inline distT="0" distB="0" distL="0" distR="0">
            <wp:extent cx="514350" cy="161925"/>
            <wp:effectExtent l="0" t="0" r="0" b="9525"/>
            <wp:docPr id="20" name="Obraz 20" descr="a_i \in \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a_i \in \Sigm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4350" cy="161925"/>
                    </a:xfrm>
                    <a:prstGeom prst="rect">
                      <a:avLst/>
                    </a:prstGeom>
                    <a:noFill/>
                    <a:ln>
                      <a:noFill/>
                    </a:ln>
                  </pic:spPr>
                </pic:pic>
              </a:graphicData>
            </a:graphic>
          </wp:inline>
        </w:drawing>
      </w:r>
      <w:r w:rsidRPr="008B0EB8">
        <w:rPr>
          <w:lang w:val="en-US"/>
        </w:rPr>
        <w:t xml:space="preserve"> are regular expressions;</w:t>
      </w:r>
    </w:p>
    <w:p w:rsidR="000170F3" w:rsidRPr="008B0EB8" w:rsidRDefault="000170F3" w:rsidP="000170F3">
      <w:pPr>
        <w:numPr>
          <w:ilvl w:val="0"/>
          <w:numId w:val="2"/>
        </w:numPr>
        <w:rPr>
          <w:lang w:val="en-US"/>
        </w:rPr>
      </w:pPr>
      <w:r w:rsidRPr="008B0EB8">
        <w:rPr>
          <w:lang w:val="en-US"/>
        </w:rPr>
        <w:t xml:space="preserve">If  </w:t>
      </w:r>
      <w:r w:rsidRPr="008B0EB8">
        <w:rPr>
          <w:noProof/>
          <w:lang w:eastAsia="pl-PL"/>
        </w:rPr>
        <w:drawing>
          <wp:inline distT="0" distB="0" distL="0" distR="0">
            <wp:extent cx="400050" cy="123825"/>
            <wp:effectExtent l="0" t="0" r="0" b="9525"/>
            <wp:docPr id="19" name="Obraz 19" descr="e_1, 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e_1, e_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0050" cy="123825"/>
                    </a:xfrm>
                    <a:prstGeom prst="rect">
                      <a:avLst/>
                    </a:prstGeom>
                    <a:noFill/>
                    <a:ln>
                      <a:noFill/>
                    </a:ln>
                  </pic:spPr>
                </pic:pic>
              </a:graphicData>
            </a:graphic>
          </wp:inline>
        </w:drawing>
      </w:r>
      <w:r w:rsidRPr="008B0EB8">
        <w:rPr>
          <w:lang w:val="en-US"/>
        </w:rPr>
        <w:t xml:space="preserve"> are regular expressions, then the following are as well: </w:t>
      </w:r>
    </w:p>
    <w:p w:rsidR="000170F3" w:rsidRPr="008B0EB8" w:rsidRDefault="000170F3" w:rsidP="000170F3">
      <w:pPr>
        <w:numPr>
          <w:ilvl w:val="1"/>
          <w:numId w:val="2"/>
        </w:numPr>
        <w:rPr>
          <w:lang w:val="en-US"/>
        </w:rPr>
      </w:pPr>
      <w:r w:rsidRPr="008B0EB8">
        <w:rPr>
          <w:noProof/>
          <w:lang w:eastAsia="pl-PL"/>
        </w:rPr>
        <w:lastRenderedPageBreak/>
        <w:drawing>
          <wp:inline distT="0" distB="0" distL="0" distR="0">
            <wp:extent cx="152400" cy="209550"/>
            <wp:effectExtent l="0" t="0" r="0" b="0"/>
            <wp:docPr id="18" name="Obraz 18" desc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e_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209550"/>
                    </a:xfrm>
                    <a:prstGeom prst="rect">
                      <a:avLst/>
                    </a:prstGeom>
                    <a:noFill/>
                    <a:ln>
                      <a:noFill/>
                    </a:ln>
                  </pic:spPr>
                </pic:pic>
              </a:graphicData>
            </a:graphic>
          </wp:inline>
        </w:drawing>
      </w:r>
      <w:r w:rsidRPr="008B0EB8">
        <w:rPr>
          <w:lang w:val="en-US"/>
        </w:rPr>
        <w:t>(</w:t>
      </w:r>
      <w:proofErr w:type="spellStart"/>
      <w:r w:rsidRPr="008B0EB8">
        <w:rPr>
          <w:lang w:val="en-US"/>
        </w:rPr>
        <w:t>Kleene's</w:t>
      </w:r>
      <w:proofErr w:type="spellEnd"/>
      <w:r w:rsidRPr="008B0EB8">
        <w:rPr>
          <w:lang w:val="en-US"/>
        </w:rPr>
        <w:t xml:space="preserve"> star)</w:t>
      </w:r>
    </w:p>
    <w:p w:rsidR="000170F3" w:rsidRPr="008B0EB8" w:rsidRDefault="000170F3" w:rsidP="000170F3">
      <w:pPr>
        <w:numPr>
          <w:ilvl w:val="1"/>
          <w:numId w:val="2"/>
        </w:numPr>
        <w:rPr>
          <w:lang w:val="en-US"/>
        </w:rPr>
      </w:pPr>
      <w:r w:rsidRPr="008B0EB8">
        <w:rPr>
          <w:noProof/>
          <w:lang w:eastAsia="pl-PL"/>
        </w:rPr>
        <w:drawing>
          <wp:inline distT="0" distB="0" distL="0" distR="0">
            <wp:extent cx="314325" cy="123825"/>
            <wp:effectExtent l="0" t="0" r="9525" b="9525"/>
            <wp:docPr id="17" name="Obraz 17" descr="e_1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e_1e_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4325" cy="123825"/>
                    </a:xfrm>
                    <a:prstGeom prst="rect">
                      <a:avLst/>
                    </a:prstGeom>
                    <a:noFill/>
                    <a:ln>
                      <a:noFill/>
                    </a:ln>
                  </pic:spPr>
                </pic:pic>
              </a:graphicData>
            </a:graphic>
          </wp:inline>
        </w:drawing>
      </w:r>
      <w:r w:rsidRPr="008B0EB8">
        <w:rPr>
          <w:lang w:val="en-US"/>
        </w:rPr>
        <w:t>(concatenation)</w:t>
      </w:r>
    </w:p>
    <w:p w:rsidR="000170F3" w:rsidRPr="008B0EB8" w:rsidRDefault="000170F3" w:rsidP="000170F3">
      <w:pPr>
        <w:numPr>
          <w:ilvl w:val="1"/>
          <w:numId w:val="2"/>
        </w:numPr>
        <w:rPr>
          <w:lang w:val="en-US"/>
        </w:rPr>
      </w:pPr>
      <w:r w:rsidRPr="008B0EB8">
        <w:rPr>
          <w:noProof/>
          <w:lang w:eastAsia="pl-PL"/>
        </w:rPr>
        <w:drawing>
          <wp:inline distT="0" distB="0" distL="0" distR="0">
            <wp:extent cx="542925" cy="152400"/>
            <wp:effectExtent l="0" t="0" r="9525" b="0"/>
            <wp:docPr id="16" name="Obraz 16" descr="e_1+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e_1+e_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2925" cy="152400"/>
                    </a:xfrm>
                    <a:prstGeom prst="rect">
                      <a:avLst/>
                    </a:prstGeom>
                    <a:noFill/>
                    <a:ln>
                      <a:noFill/>
                    </a:ln>
                  </pic:spPr>
                </pic:pic>
              </a:graphicData>
            </a:graphic>
          </wp:inline>
        </w:drawing>
      </w:r>
      <w:r w:rsidRPr="008B0EB8">
        <w:rPr>
          <w:lang w:val="en-US"/>
        </w:rPr>
        <w:t>(</w:t>
      </w:r>
      <w:r w:rsidR="008B0EB8">
        <w:rPr>
          <w:lang w:val="en-US"/>
        </w:rPr>
        <w:t>sum</w:t>
      </w:r>
      <w:r w:rsidRPr="008B0EB8">
        <w:rPr>
          <w:lang w:val="en-US"/>
        </w:rPr>
        <w:t>)</w:t>
      </w:r>
    </w:p>
    <w:p w:rsidR="000170F3" w:rsidRPr="008B0EB8" w:rsidRDefault="000170F3" w:rsidP="000170F3">
      <w:pPr>
        <w:numPr>
          <w:ilvl w:val="1"/>
          <w:numId w:val="2"/>
        </w:numPr>
        <w:rPr>
          <w:lang w:val="en-US"/>
        </w:rPr>
      </w:pPr>
      <w:r w:rsidRPr="008B0EB8">
        <w:rPr>
          <w:noProof/>
          <w:lang w:eastAsia="pl-PL"/>
        </w:rPr>
        <w:drawing>
          <wp:inline distT="0" distB="0" distL="0" distR="0">
            <wp:extent cx="276225" cy="200025"/>
            <wp:effectExtent l="0" t="0" r="9525" b="9525"/>
            <wp:docPr id="15" name="Obraz 15" desc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e_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sidRPr="008B0EB8">
        <w:rPr>
          <w:lang w:val="en-US"/>
        </w:rPr>
        <w:t>(grouping)</w:t>
      </w:r>
    </w:p>
    <w:p w:rsidR="000170F3" w:rsidRDefault="000170F3" w:rsidP="000170F3">
      <w:pPr>
        <w:numPr>
          <w:ilvl w:val="0"/>
          <w:numId w:val="2"/>
        </w:numPr>
        <w:rPr>
          <w:lang w:val="en-US"/>
        </w:rPr>
      </w:pPr>
      <w:r w:rsidRPr="008B0EB8">
        <w:rPr>
          <w:lang w:val="en-US"/>
        </w:rPr>
        <w:t>All regular expressions are in the form described in points 1 – 3.</w:t>
      </w:r>
    </w:p>
    <w:p w:rsidR="000170F3" w:rsidRPr="008B0EB8" w:rsidRDefault="000170F3" w:rsidP="004A44D3">
      <w:pPr>
        <w:rPr>
          <w:lang w:val="en-US"/>
        </w:rPr>
      </w:pPr>
      <w:r w:rsidRPr="008B0EB8">
        <w:rPr>
          <w:lang w:val="en-US"/>
        </w:rPr>
        <w:t>Regular languages are those generated by regular expressions and only those</w:t>
      </w:r>
      <w:r w:rsidR="00BD4185">
        <w:rPr>
          <w:lang w:val="en-US"/>
        </w:rPr>
        <w:t>.</w:t>
      </w:r>
    </w:p>
    <w:p w:rsidR="00634AE3" w:rsidRDefault="00634AE3" w:rsidP="004A44D3">
      <w:pPr>
        <w:rPr>
          <w:lang w:val="en-US"/>
        </w:rPr>
      </w:pPr>
    </w:p>
    <w:p w:rsidR="000170F3" w:rsidRPr="008B0EB8" w:rsidRDefault="000170F3" w:rsidP="004A44D3">
      <w:pPr>
        <w:rPr>
          <w:lang w:val="en-US"/>
        </w:rPr>
      </w:pPr>
      <w:r w:rsidRPr="008B0EB8">
        <w:rPr>
          <w:lang w:val="en-US"/>
        </w:rPr>
        <w:t xml:space="preserve">Let </w:t>
      </w:r>
      <w:proofErr w:type="gramStart"/>
      <w:r w:rsidRPr="008B0EB8">
        <w:rPr>
          <w:lang w:val="en-US"/>
        </w:rPr>
        <w:t>L(</w:t>
      </w:r>
      <w:proofErr w:type="gramEnd"/>
      <w:r w:rsidRPr="008B0EB8">
        <w:rPr>
          <w:lang w:val="en-US"/>
        </w:rPr>
        <w:t>w) describes language defined by w. Then:</w:t>
      </w:r>
    </w:p>
    <w:p w:rsidR="008B0EB8" w:rsidRPr="008B0EB8" w:rsidRDefault="008B0EB8" w:rsidP="008B0EB8">
      <w:pPr>
        <w:numPr>
          <w:ilvl w:val="0"/>
          <w:numId w:val="3"/>
        </w:numPr>
        <w:rPr>
          <w:lang w:val="en-US"/>
        </w:rPr>
      </w:pPr>
      <w:r w:rsidRPr="008B0EB8">
        <w:rPr>
          <w:noProof/>
          <w:lang w:eastAsia="pl-PL"/>
        </w:rPr>
        <w:drawing>
          <wp:inline distT="0" distB="0" distL="0" distR="0">
            <wp:extent cx="847725" cy="200025"/>
            <wp:effectExtent l="0" t="0" r="9525" b="9525"/>
            <wp:docPr id="39" name="Obraz 39" descr="L(\epsilon) = \{\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L(\epsilon) = \{\epsil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47725" cy="200025"/>
                    </a:xfrm>
                    <a:prstGeom prst="rect">
                      <a:avLst/>
                    </a:prstGeom>
                    <a:noFill/>
                    <a:ln>
                      <a:noFill/>
                    </a:ln>
                  </pic:spPr>
                </pic:pic>
              </a:graphicData>
            </a:graphic>
          </wp:inline>
        </w:drawing>
      </w:r>
      <w:r w:rsidRPr="008B0EB8">
        <w:rPr>
          <w:lang w:val="en-US"/>
        </w:rPr>
        <w:t>(set containing only empty word)</w:t>
      </w:r>
    </w:p>
    <w:p w:rsidR="008B0EB8" w:rsidRPr="008B0EB8" w:rsidRDefault="008B0EB8" w:rsidP="008B0EB8">
      <w:pPr>
        <w:numPr>
          <w:ilvl w:val="0"/>
          <w:numId w:val="3"/>
        </w:numPr>
        <w:rPr>
          <w:lang w:val="en-US"/>
        </w:rPr>
      </w:pPr>
      <w:r w:rsidRPr="008B0EB8">
        <w:rPr>
          <w:noProof/>
          <w:lang w:eastAsia="pl-PL"/>
        </w:rPr>
        <w:drawing>
          <wp:inline distT="0" distB="0" distL="0" distR="0">
            <wp:extent cx="809625" cy="200025"/>
            <wp:effectExtent l="0" t="0" r="9525" b="9525"/>
            <wp:docPr id="38" name="Obraz 38" descr="L(\varnothing) = \varno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L(\varnothing) = \varnothi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9625" cy="200025"/>
                    </a:xfrm>
                    <a:prstGeom prst="rect">
                      <a:avLst/>
                    </a:prstGeom>
                    <a:noFill/>
                    <a:ln>
                      <a:noFill/>
                    </a:ln>
                  </pic:spPr>
                </pic:pic>
              </a:graphicData>
            </a:graphic>
          </wp:inline>
        </w:drawing>
      </w:r>
      <w:r w:rsidRPr="008B0EB8">
        <w:rPr>
          <w:lang w:val="en-US"/>
        </w:rPr>
        <w:t>(</w:t>
      </w:r>
      <w:hyperlink r:id="rId24" w:tooltip="Zbiór pusty" w:history="1">
        <w:r w:rsidRPr="008B0EB8">
          <w:rPr>
            <w:rStyle w:val="Hipercze"/>
            <w:color w:val="auto"/>
            <w:u w:val="none"/>
            <w:lang w:val="en-US"/>
          </w:rPr>
          <w:t>empty</w:t>
        </w:r>
      </w:hyperlink>
      <w:r w:rsidRPr="008B0EB8">
        <w:rPr>
          <w:lang w:val="en-US"/>
        </w:rPr>
        <w:t xml:space="preserve"> set)</w:t>
      </w:r>
    </w:p>
    <w:p w:rsidR="008B0EB8" w:rsidRPr="008B0EB8" w:rsidRDefault="008B0EB8" w:rsidP="008B0EB8">
      <w:pPr>
        <w:numPr>
          <w:ilvl w:val="0"/>
          <w:numId w:val="3"/>
        </w:numPr>
        <w:rPr>
          <w:lang w:val="en-US"/>
        </w:rPr>
      </w:pPr>
      <w:r w:rsidRPr="008B0EB8">
        <w:rPr>
          <w:noProof/>
          <w:lang w:eastAsia="pl-PL"/>
        </w:rPr>
        <w:drawing>
          <wp:inline distT="0" distB="0" distL="0" distR="0">
            <wp:extent cx="895350" cy="200025"/>
            <wp:effectExtent l="0" t="0" r="0" b="9525"/>
            <wp:docPr id="37" name="Obraz 37" descr="L(a) =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L(a) = \{a\}\,"/>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95350" cy="200025"/>
                    </a:xfrm>
                    <a:prstGeom prst="rect">
                      <a:avLst/>
                    </a:prstGeom>
                    <a:noFill/>
                    <a:ln>
                      <a:noFill/>
                    </a:ln>
                  </pic:spPr>
                </pic:pic>
              </a:graphicData>
            </a:graphic>
          </wp:inline>
        </w:drawing>
      </w:r>
      <w:r w:rsidRPr="008B0EB8">
        <w:rPr>
          <w:lang w:val="en-US"/>
        </w:rPr>
        <w:t xml:space="preserve"> for any a from the alphabet</w:t>
      </w:r>
    </w:p>
    <w:p w:rsidR="008B0EB8" w:rsidRPr="008B0EB8" w:rsidRDefault="008B0EB8" w:rsidP="008B0EB8">
      <w:pPr>
        <w:rPr>
          <w:lang w:val="en-US"/>
        </w:rPr>
      </w:pPr>
      <w:r w:rsidRPr="008B0EB8">
        <w:rPr>
          <w:lang w:val="en-US"/>
        </w:rPr>
        <w:t xml:space="preserve">However for the construction of </w:t>
      </w:r>
      <w:r>
        <w:rPr>
          <w:lang w:val="en-US"/>
        </w:rPr>
        <w:t>the expressions we use three symbols:</w:t>
      </w:r>
    </w:p>
    <w:p w:rsidR="008B0EB8" w:rsidRPr="008B0EB8" w:rsidRDefault="008B0EB8" w:rsidP="008B0EB8">
      <w:pPr>
        <w:numPr>
          <w:ilvl w:val="0"/>
          <w:numId w:val="4"/>
        </w:numPr>
        <w:rPr>
          <w:lang w:val="en-US"/>
        </w:rPr>
      </w:pPr>
      <w:r w:rsidRPr="008B0EB8">
        <w:rPr>
          <w:noProof/>
          <w:lang w:eastAsia="pl-PL"/>
        </w:rPr>
        <w:drawing>
          <wp:inline distT="0" distB="0" distL="0" distR="0">
            <wp:extent cx="1952625" cy="200025"/>
            <wp:effectExtent l="0" t="0" r="9525" b="9525"/>
            <wp:docPr id="36" name="Obraz 36" descr="L(w+v) = L(w) \cup 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L(w+v) = L(w) \cup L(v)"/>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52625" cy="200025"/>
                    </a:xfrm>
                    <a:prstGeom prst="rect">
                      <a:avLst/>
                    </a:prstGeom>
                    <a:noFill/>
                    <a:ln>
                      <a:noFill/>
                    </a:ln>
                  </pic:spPr>
                </pic:pic>
              </a:graphicData>
            </a:graphic>
          </wp:inline>
        </w:drawing>
      </w:r>
      <w:r w:rsidRPr="008B0EB8">
        <w:rPr>
          <w:lang w:val="en-US"/>
        </w:rPr>
        <w:t>(</w:t>
      </w:r>
      <w:hyperlink r:id="rId27" w:tooltip="Suma zbiorów" w:history="1">
        <w:r>
          <w:rPr>
            <w:rStyle w:val="Hipercze"/>
            <w:color w:val="auto"/>
            <w:u w:val="none"/>
            <w:lang w:val="en-US"/>
          </w:rPr>
          <w:t>union</w:t>
        </w:r>
      </w:hyperlink>
      <w:r w:rsidRPr="008B0EB8">
        <w:rPr>
          <w:lang w:val="en-US"/>
        </w:rPr>
        <w:t>)</w:t>
      </w:r>
    </w:p>
    <w:p w:rsidR="008B0EB8" w:rsidRPr="008B0EB8" w:rsidRDefault="008B0EB8" w:rsidP="008B0EB8">
      <w:pPr>
        <w:numPr>
          <w:ilvl w:val="0"/>
          <w:numId w:val="4"/>
        </w:numPr>
        <w:rPr>
          <w:lang w:val="en-US"/>
        </w:rPr>
      </w:pPr>
      <w:r w:rsidRPr="008B0EB8">
        <w:rPr>
          <w:noProof/>
          <w:lang w:eastAsia="pl-PL"/>
        </w:rPr>
        <w:drawing>
          <wp:inline distT="0" distB="0" distL="0" distR="0">
            <wp:extent cx="1362075" cy="200025"/>
            <wp:effectExtent l="0" t="0" r="9525" b="9525"/>
            <wp:docPr id="35" name="Obraz 35" descr=" L(w^*) = (L(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 L(w^*) = (L(w))^* \,"/>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62075" cy="200025"/>
                    </a:xfrm>
                    <a:prstGeom prst="rect">
                      <a:avLst/>
                    </a:prstGeom>
                    <a:noFill/>
                    <a:ln>
                      <a:noFill/>
                    </a:ln>
                  </pic:spPr>
                </pic:pic>
              </a:graphicData>
            </a:graphic>
          </wp:inline>
        </w:drawing>
      </w:r>
      <w:r w:rsidRPr="008B0EB8">
        <w:rPr>
          <w:lang w:val="en-US"/>
        </w:rPr>
        <w:t>(</w:t>
      </w:r>
      <w:proofErr w:type="spellStart"/>
      <w:r w:rsidR="007C287A" w:rsidRPr="008B0EB8">
        <w:rPr>
          <w:lang w:val="en-US"/>
        </w:rPr>
        <w:fldChar w:fldCharType="begin"/>
      </w:r>
      <w:r w:rsidRPr="008B0EB8">
        <w:rPr>
          <w:lang w:val="en-US"/>
        </w:rPr>
        <w:instrText xml:space="preserve"> HYPERLINK "http://pl.wikipedia.org/wiki/Domkni%C4%99cie_Kleene%27ego" \o "Domknięcie Kleene'ego" </w:instrText>
      </w:r>
      <w:r w:rsidR="007C287A" w:rsidRPr="008B0EB8">
        <w:rPr>
          <w:lang w:val="en-US"/>
        </w:rPr>
        <w:fldChar w:fldCharType="separate"/>
      </w:r>
      <w:r w:rsidRPr="008B0EB8">
        <w:rPr>
          <w:rStyle w:val="Hipercze"/>
          <w:color w:val="auto"/>
          <w:u w:val="none"/>
          <w:lang w:val="en-US"/>
        </w:rPr>
        <w:t>Kleene'</w:t>
      </w:r>
      <w:r w:rsidR="007C287A" w:rsidRPr="008B0EB8">
        <w:rPr>
          <w:lang w:val="en-US"/>
        </w:rPr>
        <w:fldChar w:fldCharType="end"/>
      </w:r>
      <w:r>
        <w:rPr>
          <w:lang w:val="en-US"/>
        </w:rPr>
        <w:t>s</w:t>
      </w:r>
      <w:proofErr w:type="spellEnd"/>
      <w:r>
        <w:rPr>
          <w:lang w:val="en-US"/>
        </w:rPr>
        <w:t xml:space="preserve"> star</w:t>
      </w:r>
      <w:r w:rsidRPr="008B0EB8">
        <w:rPr>
          <w:lang w:val="en-US"/>
        </w:rPr>
        <w:t>)</w:t>
      </w:r>
    </w:p>
    <w:p w:rsidR="008B0EB8" w:rsidRDefault="008B0EB8" w:rsidP="008B0EB8">
      <w:pPr>
        <w:numPr>
          <w:ilvl w:val="0"/>
          <w:numId w:val="4"/>
        </w:numPr>
        <w:rPr>
          <w:lang w:val="en-US"/>
        </w:rPr>
      </w:pPr>
      <w:r w:rsidRPr="008B0EB8">
        <w:rPr>
          <w:noProof/>
          <w:lang w:eastAsia="pl-PL"/>
        </w:rPr>
        <w:drawing>
          <wp:inline distT="0" distB="0" distL="0" distR="0">
            <wp:extent cx="2952750" cy="200025"/>
            <wp:effectExtent l="0" t="0" r="0" b="9525"/>
            <wp:docPr id="34" name="Obraz 34" descr="L(wv) = \{xy : x\in L(w) \wedge y \in L(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L(wv) = \{xy : x\in L(w) \wedge y \in L(v) \}"/>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52750" cy="200025"/>
                    </a:xfrm>
                    <a:prstGeom prst="rect">
                      <a:avLst/>
                    </a:prstGeom>
                    <a:noFill/>
                    <a:ln>
                      <a:noFill/>
                    </a:ln>
                  </pic:spPr>
                </pic:pic>
              </a:graphicData>
            </a:graphic>
          </wp:inline>
        </w:drawing>
      </w:r>
      <w:r w:rsidRPr="008B0EB8">
        <w:rPr>
          <w:lang w:val="en-US"/>
        </w:rPr>
        <w:t>(</w:t>
      </w:r>
      <w:r>
        <w:rPr>
          <w:lang w:val="en-US"/>
        </w:rPr>
        <w:t>concatenation of languages</w:t>
      </w:r>
      <w:r w:rsidRPr="008B0EB8">
        <w:rPr>
          <w:lang w:val="en-US"/>
        </w:rPr>
        <w:t>)</w:t>
      </w:r>
    </w:p>
    <w:p w:rsidR="004809BF" w:rsidRPr="008B0EB8" w:rsidRDefault="004809BF" w:rsidP="00722C24">
      <w:pPr>
        <w:ind w:left="720"/>
        <w:rPr>
          <w:lang w:val="en-US"/>
        </w:rPr>
      </w:pPr>
    </w:p>
    <w:p w:rsidR="004A707D" w:rsidRDefault="008B0EB8" w:rsidP="004A44D3">
      <w:pPr>
        <w:rPr>
          <w:lang w:val="en-US"/>
        </w:rPr>
      </w:pPr>
      <w:proofErr w:type="spellStart"/>
      <w:r>
        <w:rPr>
          <w:lang w:val="en-US"/>
        </w:rPr>
        <w:t>Kleene’s</w:t>
      </w:r>
      <w:proofErr w:type="spellEnd"/>
      <w:r>
        <w:rPr>
          <w:lang w:val="en-US"/>
        </w:rPr>
        <w:t xml:space="preserve"> star operation is the strongest one, then concatenation, and at the end the union.</w:t>
      </w:r>
    </w:p>
    <w:p w:rsidR="00EF178A" w:rsidRDefault="00EF178A" w:rsidP="00BF623C">
      <w:pPr>
        <w:pStyle w:val="Tytu"/>
        <w:rPr>
          <w:lang w:val="en-US"/>
        </w:rPr>
      </w:pPr>
    </w:p>
    <w:p w:rsidR="000B30C3" w:rsidRDefault="00BF623C" w:rsidP="00BF623C">
      <w:pPr>
        <w:pStyle w:val="Tytu"/>
        <w:rPr>
          <w:lang w:val="en-US"/>
        </w:rPr>
      </w:pPr>
      <w:r>
        <w:rPr>
          <w:lang w:val="en-US"/>
        </w:rPr>
        <w:t>Computation</w:t>
      </w:r>
    </w:p>
    <w:p w:rsidR="002F621A" w:rsidRDefault="00BC03CF" w:rsidP="002F621A">
      <w:pPr>
        <w:rPr>
          <w:lang w:val="en-US"/>
        </w:rPr>
      </w:pPr>
      <w:r w:rsidRPr="00BC03CF">
        <w:rPr>
          <w:lang w:val="en-US"/>
        </w:rPr>
        <w:t>The method of the computation is called</w:t>
      </w:r>
      <w:r w:rsidR="002F621A">
        <w:rPr>
          <w:lang w:val="en-US"/>
        </w:rPr>
        <w:t xml:space="preserve"> left </w:t>
      </w:r>
      <w:r w:rsidR="002F621A" w:rsidRPr="002F621A">
        <w:rPr>
          <w:lang w:val="en-US"/>
        </w:rPr>
        <w:t>quotient</w:t>
      </w:r>
      <w:r w:rsidRPr="00BC03CF">
        <w:rPr>
          <w:lang w:val="en-US"/>
        </w:rPr>
        <w:t>.</w:t>
      </w:r>
    </w:p>
    <w:p w:rsidR="00BC03CF" w:rsidRPr="00BC03CF" w:rsidRDefault="002F621A" w:rsidP="002F621A">
      <w:pPr>
        <w:rPr>
          <w:rFonts w:cs="Arial"/>
          <w:lang w:val="en-US"/>
        </w:rPr>
      </w:pPr>
      <w:r>
        <w:rPr>
          <w:lang w:val="en-US"/>
        </w:rPr>
        <w:t xml:space="preserve"> I</w:t>
      </w:r>
      <w:r w:rsidR="00BC03CF" w:rsidRPr="00BC03CF">
        <w:rPr>
          <w:rFonts w:cs="Arial"/>
          <w:lang w:val="en-US"/>
        </w:rPr>
        <w:t>f</w:t>
      </w:r>
      <w:r w:rsidR="00BC03CF" w:rsidRPr="00BC03CF">
        <w:rPr>
          <w:rStyle w:val="apple-converted-space"/>
          <w:rFonts w:cs="Arial"/>
          <w:lang w:val="en-US"/>
        </w:rPr>
        <w:t> </w:t>
      </w:r>
      <w:r w:rsidR="00BC03CF" w:rsidRPr="00BC03CF">
        <w:rPr>
          <w:rFonts w:cs="Arial"/>
          <w:noProof/>
          <w:lang w:eastAsia="pl-PL"/>
        </w:rPr>
        <w:drawing>
          <wp:inline distT="0" distB="0" distL="0" distR="0">
            <wp:extent cx="180975" cy="170180"/>
            <wp:effectExtent l="0" t="0" r="9525" b="0"/>
            <wp:docPr id="30" name="Obraz 1" descr="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_1"/>
                    <pic:cNvPicPr>
                      <a:picLocks noChangeAspect="1" noChangeArrowheads="1"/>
                    </pic:cNvPicPr>
                  </pic:nvPicPr>
                  <pic:blipFill>
                    <a:blip r:embed="rId30" cstate="print"/>
                    <a:srcRect/>
                    <a:stretch>
                      <a:fillRect/>
                    </a:stretch>
                  </pic:blipFill>
                  <pic:spPr bwMode="auto">
                    <a:xfrm>
                      <a:off x="0" y="0"/>
                      <a:ext cx="180975" cy="170180"/>
                    </a:xfrm>
                    <a:prstGeom prst="rect">
                      <a:avLst/>
                    </a:prstGeom>
                    <a:noFill/>
                    <a:ln w="9525">
                      <a:noFill/>
                      <a:miter lim="800000"/>
                      <a:headEnd/>
                      <a:tailEnd/>
                    </a:ln>
                  </pic:spPr>
                </pic:pic>
              </a:graphicData>
            </a:graphic>
          </wp:inline>
        </w:drawing>
      </w:r>
      <w:r w:rsidR="00BC03CF" w:rsidRPr="00BC03CF">
        <w:rPr>
          <w:rStyle w:val="apple-converted-space"/>
          <w:rFonts w:cs="Arial"/>
          <w:lang w:val="en-US"/>
        </w:rPr>
        <w:t> </w:t>
      </w:r>
      <w:r w:rsidR="00BC03CF" w:rsidRPr="00BC03CF">
        <w:rPr>
          <w:rFonts w:cs="Arial"/>
          <w:lang w:val="en-US"/>
        </w:rPr>
        <w:t>and</w:t>
      </w:r>
      <w:r w:rsidR="00BC03CF" w:rsidRPr="00BC03CF">
        <w:rPr>
          <w:rStyle w:val="apple-converted-space"/>
          <w:rFonts w:cs="Arial"/>
          <w:lang w:val="en-US"/>
        </w:rPr>
        <w:t> </w:t>
      </w:r>
      <w:r w:rsidR="00BC03CF" w:rsidRPr="00BC03CF">
        <w:rPr>
          <w:rFonts w:cs="Arial"/>
          <w:noProof/>
          <w:lang w:eastAsia="pl-PL"/>
        </w:rPr>
        <w:drawing>
          <wp:inline distT="0" distB="0" distL="0" distR="0">
            <wp:extent cx="191135" cy="159385"/>
            <wp:effectExtent l="19050" t="0" r="0" b="0"/>
            <wp:docPr id="29" name="Obraz 2" descr="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_2"/>
                    <pic:cNvPicPr>
                      <a:picLocks noChangeAspect="1" noChangeArrowheads="1"/>
                    </pic:cNvPicPr>
                  </pic:nvPicPr>
                  <pic:blipFill>
                    <a:blip r:embed="rId31" cstate="print"/>
                    <a:srcRect/>
                    <a:stretch>
                      <a:fillRect/>
                    </a:stretch>
                  </pic:blipFill>
                  <pic:spPr bwMode="auto">
                    <a:xfrm>
                      <a:off x="0" y="0"/>
                      <a:ext cx="191135" cy="159385"/>
                    </a:xfrm>
                    <a:prstGeom prst="rect">
                      <a:avLst/>
                    </a:prstGeom>
                    <a:noFill/>
                    <a:ln w="9525">
                      <a:noFill/>
                      <a:miter lim="800000"/>
                      <a:headEnd/>
                      <a:tailEnd/>
                    </a:ln>
                  </pic:spPr>
                </pic:pic>
              </a:graphicData>
            </a:graphic>
          </wp:inline>
        </w:drawing>
      </w:r>
      <w:r w:rsidR="00BC03CF" w:rsidRPr="00BC03CF">
        <w:rPr>
          <w:rStyle w:val="apple-converted-space"/>
          <w:rFonts w:cs="Arial"/>
          <w:lang w:val="en-US"/>
        </w:rPr>
        <w:t> </w:t>
      </w:r>
      <w:r w:rsidR="00BC03CF" w:rsidRPr="00BC03CF">
        <w:rPr>
          <w:rFonts w:cs="Arial"/>
          <w:lang w:val="en-US"/>
        </w:rPr>
        <w:t>are</w:t>
      </w:r>
      <w:r w:rsidR="00BC03CF" w:rsidRPr="00BC03CF">
        <w:rPr>
          <w:rStyle w:val="apple-converted-space"/>
          <w:rFonts w:cs="Arial"/>
          <w:lang w:val="en-US"/>
        </w:rPr>
        <w:t> </w:t>
      </w:r>
      <w:hyperlink r:id="rId32" w:tooltip="Formal languages" w:history="1">
        <w:r w:rsidR="00BC03CF" w:rsidRPr="00BC03CF">
          <w:rPr>
            <w:rStyle w:val="Hipercze"/>
            <w:rFonts w:cs="Arial"/>
            <w:color w:val="auto"/>
            <w:u w:val="none"/>
            <w:lang w:val="en-US"/>
          </w:rPr>
          <w:t>formal languages</w:t>
        </w:r>
      </w:hyperlink>
      <w:r w:rsidR="00BC03CF" w:rsidRPr="00BC03CF">
        <w:rPr>
          <w:rFonts w:cs="Arial"/>
          <w:lang w:val="en-US"/>
        </w:rPr>
        <w:t>, then the</w:t>
      </w:r>
      <w:r w:rsidR="00BC03CF" w:rsidRPr="00BC03CF">
        <w:rPr>
          <w:rStyle w:val="apple-converted-space"/>
          <w:rFonts w:cs="Arial"/>
          <w:lang w:val="en-US"/>
        </w:rPr>
        <w:t> </w:t>
      </w:r>
      <w:r w:rsidR="00BC03CF" w:rsidRPr="00BC03CF">
        <w:rPr>
          <w:rFonts w:cs="Arial"/>
          <w:bCs/>
          <w:lang w:val="en-US"/>
        </w:rPr>
        <w:t>left quotient</w:t>
      </w:r>
      <w:r w:rsidR="00BC03CF" w:rsidRPr="00BC03CF">
        <w:rPr>
          <w:rStyle w:val="apple-converted-space"/>
          <w:rFonts w:cs="Arial"/>
          <w:lang w:val="en-US"/>
        </w:rPr>
        <w:t> </w:t>
      </w:r>
      <w:r w:rsidR="00BC03CF" w:rsidRPr="00BC03CF">
        <w:rPr>
          <w:rFonts w:cs="Arial"/>
          <w:lang w:val="en-US"/>
        </w:rPr>
        <w:t>of</w:t>
      </w:r>
      <w:r w:rsidR="00BC03CF" w:rsidRPr="00BC03CF">
        <w:rPr>
          <w:rStyle w:val="apple-converted-space"/>
          <w:rFonts w:cs="Arial"/>
          <w:lang w:val="en-US"/>
        </w:rPr>
        <w:t> </w:t>
      </w:r>
      <w:r w:rsidR="00BC03CF" w:rsidRPr="00BC03CF">
        <w:rPr>
          <w:rFonts w:cs="Arial"/>
          <w:noProof/>
          <w:lang w:eastAsia="pl-PL"/>
        </w:rPr>
        <w:drawing>
          <wp:inline distT="0" distB="0" distL="0" distR="0">
            <wp:extent cx="180975" cy="170180"/>
            <wp:effectExtent l="0" t="0" r="9525" b="0"/>
            <wp:docPr id="28" name="Obraz 3" descr="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_1"/>
                    <pic:cNvPicPr>
                      <a:picLocks noChangeAspect="1" noChangeArrowheads="1"/>
                    </pic:cNvPicPr>
                  </pic:nvPicPr>
                  <pic:blipFill>
                    <a:blip r:embed="rId30" cstate="print"/>
                    <a:srcRect/>
                    <a:stretch>
                      <a:fillRect/>
                    </a:stretch>
                  </pic:blipFill>
                  <pic:spPr bwMode="auto">
                    <a:xfrm>
                      <a:off x="0" y="0"/>
                      <a:ext cx="180975" cy="170180"/>
                    </a:xfrm>
                    <a:prstGeom prst="rect">
                      <a:avLst/>
                    </a:prstGeom>
                    <a:noFill/>
                    <a:ln w="9525">
                      <a:noFill/>
                      <a:miter lim="800000"/>
                      <a:headEnd/>
                      <a:tailEnd/>
                    </a:ln>
                  </pic:spPr>
                </pic:pic>
              </a:graphicData>
            </a:graphic>
          </wp:inline>
        </w:drawing>
      </w:r>
      <w:r w:rsidR="00BC03CF" w:rsidRPr="00BC03CF">
        <w:rPr>
          <w:rStyle w:val="apple-converted-space"/>
          <w:rFonts w:cs="Arial"/>
          <w:lang w:val="en-US"/>
        </w:rPr>
        <w:t> </w:t>
      </w:r>
      <w:r w:rsidR="00BC03CF" w:rsidRPr="00BC03CF">
        <w:rPr>
          <w:rFonts w:cs="Arial"/>
          <w:lang w:val="en-US"/>
        </w:rPr>
        <w:t>with</w:t>
      </w:r>
      <w:r w:rsidR="00BC03CF" w:rsidRPr="00BC03CF">
        <w:rPr>
          <w:rStyle w:val="apple-converted-space"/>
          <w:rFonts w:cs="Arial"/>
          <w:lang w:val="en-US"/>
        </w:rPr>
        <w:t> </w:t>
      </w:r>
      <w:r w:rsidR="00BC03CF" w:rsidRPr="00BC03CF">
        <w:rPr>
          <w:rFonts w:cs="Arial"/>
          <w:noProof/>
          <w:lang w:eastAsia="pl-PL"/>
        </w:rPr>
        <w:drawing>
          <wp:inline distT="0" distB="0" distL="0" distR="0">
            <wp:extent cx="191135" cy="159385"/>
            <wp:effectExtent l="19050" t="0" r="0" b="0"/>
            <wp:docPr id="27" name="Obraz 4" descr="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_2"/>
                    <pic:cNvPicPr>
                      <a:picLocks noChangeAspect="1" noChangeArrowheads="1"/>
                    </pic:cNvPicPr>
                  </pic:nvPicPr>
                  <pic:blipFill>
                    <a:blip r:embed="rId31" cstate="print"/>
                    <a:srcRect/>
                    <a:stretch>
                      <a:fillRect/>
                    </a:stretch>
                  </pic:blipFill>
                  <pic:spPr bwMode="auto">
                    <a:xfrm>
                      <a:off x="0" y="0"/>
                      <a:ext cx="191135" cy="159385"/>
                    </a:xfrm>
                    <a:prstGeom prst="rect">
                      <a:avLst/>
                    </a:prstGeom>
                    <a:noFill/>
                    <a:ln w="9525">
                      <a:noFill/>
                      <a:miter lim="800000"/>
                      <a:headEnd/>
                      <a:tailEnd/>
                    </a:ln>
                  </pic:spPr>
                </pic:pic>
              </a:graphicData>
            </a:graphic>
          </wp:inline>
        </w:drawing>
      </w:r>
      <w:r w:rsidR="00BC03CF" w:rsidRPr="00BC03CF">
        <w:rPr>
          <w:rStyle w:val="apple-converted-space"/>
          <w:rFonts w:cs="Arial"/>
          <w:lang w:val="en-US"/>
        </w:rPr>
        <w:t> </w:t>
      </w:r>
      <w:r w:rsidR="00BC03CF" w:rsidRPr="00BC03CF">
        <w:rPr>
          <w:rFonts w:cs="Arial"/>
          <w:lang w:val="en-US"/>
        </w:rPr>
        <w:t>is the language consisting of strings</w:t>
      </w:r>
      <w:r w:rsidR="00BC03CF" w:rsidRPr="00BC03CF">
        <w:rPr>
          <w:rStyle w:val="apple-converted-space"/>
          <w:rFonts w:cs="Arial"/>
          <w:lang w:val="en-US"/>
        </w:rPr>
        <w:t> </w:t>
      </w:r>
      <w:r w:rsidR="00BC03CF" w:rsidRPr="00BC03CF">
        <w:rPr>
          <w:rFonts w:cs="Arial"/>
          <w:i/>
          <w:iCs/>
          <w:lang w:val="en-US"/>
        </w:rPr>
        <w:t>w</w:t>
      </w:r>
      <w:r w:rsidR="00BC03CF" w:rsidRPr="00BC03CF">
        <w:rPr>
          <w:rStyle w:val="apple-converted-space"/>
          <w:rFonts w:cs="Arial"/>
          <w:lang w:val="en-US"/>
        </w:rPr>
        <w:t> </w:t>
      </w:r>
      <w:r w:rsidR="00BC03CF" w:rsidRPr="00BC03CF">
        <w:rPr>
          <w:rFonts w:cs="Arial"/>
          <w:lang w:val="en-US"/>
        </w:rPr>
        <w:t>such that</w:t>
      </w:r>
      <w:r w:rsidR="00BC03CF" w:rsidRPr="00BC03CF">
        <w:rPr>
          <w:rStyle w:val="apple-converted-space"/>
          <w:rFonts w:cs="Arial"/>
          <w:lang w:val="en-US"/>
        </w:rPr>
        <w:t> </w:t>
      </w:r>
      <w:r w:rsidR="00BC03CF" w:rsidRPr="00BC03CF">
        <w:rPr>
          <w:rFonts w:cs="Arial"/>
          <w:i/>
          <w:iCs/>
          <w:lang w:val="en-US"/>
        </w:rPr>
        <w:t>xw</w:t>
      </w:r>
      <w:r w:rsidR="00BC03CF" w:rsidRPr="00BC03CF">
        <w:rPr>
          <w:rStyle w:val="apple-converted-space"/>
          <w:rFonts w:cs="Arial"/>
          <w:lang w:val="en-US"/>
        </w:rPr>
        <w:t> </w:t>
      </w:r>
      <w:r w:rsidR="00BC03CF" w:rsidRPr="00BC03CF">
        <w:rPr>
          <w:rFonts w:cs="Arial"/>
          <w:lang w:val="en-US"/>
        </w:rPr>
        <w:t>is in</w:t>
      </w:r>
      <w:r w:rsidR="00BC03CF" w:rsidRPr="00BC03CF">
        <w:rPr>
          <w:rStyle w:val="apple-converted-space"/>
          <w:rFonts w:cs="Arial"/>
          <w:lang w:val="en-US"/>
        </w:rPr>
        <w:t> </w:t>
      </w:r>
      <w:r w:rsidR="00BC03CF" w:rsidRPr="00BC03CF">
        <w:rPr>
          <w:rFonts w:cs="Arial"/>
          <w:noProof/>
          <w:lang w:eastAsia="pl-PL"/>
        </w:rPr>
        <w:drawing>
          <wp:inline distT="0" distB="0" distL="0" distR="0">
            <wp:extent cx="191135" cy="159385"/>
            <wp:effectExtent l="19050" t="0" r="0" b="0"/>
            <wp:docPr id="26" name="Obraz 5" descr="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_2"/>
                    <pic:cNvPicPr>
                      <a:picLocks noChangeAspect="1" noChangeArrowheads="1"/>
                    </pic:cNvPicPr>
                  </pic:nvPicPr>
                  <pic:blipFill>
                    <a:blip r:embed="rId31" cstate="print"/>
                    <a:srcRect/>
                    <a:stretch>
                      <a:fillRect/>
                    </a:stretch>
                  </pic:blipFill>
                  <pic:spPr bwMode="auto">
                    <a:xfrm>
                      <a:off x="0" y="0"/>
                      <a:ext cx="191135" cy="159385"/>
                    </a:xfrm>
                    <a:prstGeom prst="rect">
                      <a:avLst/>
                    </a:prstGeom>
                    <a:noFill/>
                    <a:ln w="9525">
                      <a:noFill/>
                      <a:miter lim="800000"/>
                      <a:headEnd/>
                      <a:tailEnd/>
                    </a:ln>
                  </pic:spPr>
                </pic:pic>
              </a:graphicData>
            </a:graphic>
          </wp:inline>
        </w:drawing>
      </w:r>
      <w:r w:rsidR="00BC03CF" w:rsidRPr="00BC03CF">
        <w:rPr>
          <w:rStyle w:val="apple-converted-space"/>
          <w:rFonts w:cs="Arial"/>
          <w:lang w:val="en-US"/>
        </w:rPr>
        <w:t> </w:t>
      </w:r>
      <w:r>
        <w:rPr>
          <w:rStyle w:val="apple-converted-space"/>
          <w:rFonts w:cs="Arial"/>
          <w:lang w:val="en-US"/>
        </w:rPr>
        <w:t xml:space="preserve"> </w:t>
      </w:r>
      <w:r w:rsidR="00BC03CF" w:rsidRPr="00BC03CF">
        <w:rPr>
          <w:rFonts w:cs="Arial"/>
          <w:lang w:val="en-US"/>
        </w:rPr>
        <w:t>for some string</w:t>
      </w:r>
      <w:r w:rsidR="00BC03CF" w:rsidRPr="00BC03CF">
        <w:rPr>
          <w:rStyle w:val="apple-converted-space"/>
          <w:rFonts w:cs="Arial"/>
          <w:lang w:val="en-US"/>
        </w:rPr>
        <w:t> </w:t>
      </w:r>
      <w:r w:rsidR="00BC03CF" w:rsidRPr="00BC03CF">
        <w:rPr>
          <w:rFonts w:cs="Arial"/>
          <w:i/>
          <w:iCs/>
          <w:lang w:val="en-US"/>
        </w:rPr>
        <w:t>x</w:t>
      </w:r>
      <w:r w:rsidR="00BC03CF" w:rsidRPr="00BC03CF">
        <w:rPr>
          <w:rStyle w:val="apple-converted-space"/>
          <w:rFonts w:cs="Arial"/>
          <w:lang w:val="en-US"/>
        </w:rPr>
        <w:t> </w:t>
      </w:r>
      <w:proofErr w:type="gramStart"/>
      <w:r w:rsidR="00BC03CF" w:rsidRPr="00BC03CF">
        <w:rPr>
          <w:rFonts w:cs="Arial"/>
          <w:lang w:val="en-US"/>
        </w:rPr>
        <w:t>in</w:t>
      </w:r>
      <w:r w:rsidR="00BC03CF" w:rsidRPr="00BC03CF">
        <w:rPr>
          <w:rStyle w:val="apple-converted-space"/>
          <w:rFonts w:cs="Arial"/>
          <w:lang w:val="en-US"/>
        </w:rPr>
        <w:t> </w:t>
      </w:r>
      <w:proofErr w:type="gramEnd"/>
      <w:r w:rsidR="00BC03CF" w:rsidRPr="00BC03CF">
        <w:rPr>
          <w:rFonts w:cs="Arial"/>
          <w:noProof/>
          <w:lang w:eastAsia="pl-PL"/>
        </w:rPr>
        <w:drawing>
          <wp:inline distT="0" distB="0" distL="0" distR="0">
            <wp:extent cx="180975" cy="170180"/>
            <wp:effectExtent l="0" t="0" r="9525" b="0"/>
            <wp:docPr id="25" name="Obraz 6" descr="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_1"/>
                    <pic:cNvPicPr>
                      <a:picLocks noChangeAspect="1" noChangeArrowheads="1"/>
                    </pic:cNvPicPr>
                  </pic:nvPicPr>
                  <pic:blipFill>
                    <a:blip r:embed="rId30" cstate="print"/>
                    <a:srcRect/>
                    <a:stretch>
                      <a:fillRect/>
                    </a:stretch>
                  </pic:blipFill>
                  <pic:spPr bwMode="auto">
                    <a:xfrm>
                      <a:off x="0" y="0"/>
                      <a:ext cx="180975" cy="170180"/>
                    </a:xfrm>
                    <a:prstGeom prst="rect">
                      <a:avLst/>
                    </a:prstGeom>
                    <a:noFill/>
                    <a:ln w="9525">
                      <a:noFill/>
                      <a:miter lim="800000"/>
                      <a:headEnd/>
                      <a:tailEnd/>
                    </a:ln>
                  </pic:spPr>
                </pic:pic>
              </a:graphicData>
            </a:graphic>
          </wp:inline>
        </w:drawing>
      </w:r>
      <w:r w:rsidR="00BC03CF" w:rsidRPr="00BC03CF">
        <w:rPr>
          <w:rFonts w:cs="Arial"/>
          <w:lang w:val="en-US"/>
        </w:rPr>
        <w:t>. In symbols, we write:</w:t>
      </w:r>
    </w:p>
    <w:p w:rsidR="00BC03CF" w:rsidRPr="00BC03CF" w:rsidRDefault="00BC03CF" w:rsidP="00BC03CF">
      <w:pPr>
        <w:pStyle w:val="NormalnyWeb"/>
        <w:shd w:val="clear" w:color="auto" w:fill="FFFFFF"/>
        <w:spacing w:before="96" w:beforeAutospacing="0" w:after="120" w:afterAutospacing="0" w:line="321" w:lineRule="atLeast"/>
        <w:rPr>
          <w:rFonts w:asciiTheme="minorHAnsi" w:hAnsiTheme="minorHAnsi" w:cs="Arial"/>
          <w:sz w:val="22"/>
          <w:szCs w:val="22"/>
          <w:lang w:val="en-US"/>
        </w:rPr>
      </w:pPr>
      <w:r w:rsidRPr="00BC03CF">
        <w:rPr>
          <w:rFonts w:asciiTheme="minorHAnsi" w:hAnsiTheme="minorHAnsi" w:cs="Arial"/>
          <w:noProof/>
          <w:sz w:val="22"/>
          <w:szCs w:val="22"/>
        </w:rPr>
        <w:drawing>
          <wp:inline distT="0" distB="0" distL="0" distR="0">
            <wp:extent cx="3317240" cy="191135"/>
            <wp:effectExtent l="19050" t="0" r="0" b="0"/>
            <wp:docPr id="13" name="Obraz 7" descr="L_1 \backslash L_2 = \{w \ | \ \exists x ((x \in L_1)  \land (xw \in 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_1 \backslash L_2 = \{w \ | \ \exists x ((x \in L_1)  \land (xw \in L_2))\}"/>
                    <pic:cNvPicPr>
                      <a:picLocks noChangeAspect="1" noChangeArrowheads="1"/>
                    </pic:cNvPicPr>
                  </pic:nvPicPr>
                  <pic:blipFill>
                    <a:blip r:embed="rId33" cstate="print"/>
                    <a:srcRect/>
                    <a:stretch>
                      <a:fillRect/>
                    </a:stretch>
                  </pic:blipFill>
                  <pic:spPr bwMode="auto">
                    <a:xfrm>
                      <a:off x="0" y="0"/>
                      <a:ext cx="3317240" cy="191135"/>
                    </a:xfrm>
                    <a:prstGeom prst="rect">
                      <a:avLst/>
                    </a:prstGeom>
                    <a:noFill/>
                    <a:ln w="9525">
                      <a:noFill/>
                      <a:miter lim="800000"/>
                      <a:headEnd/>
                      <a:tailEnd/>
                    </a:ln>
                  </pic:spPr>
                </pic:pic>
              </a:graphicData>
            </a:graphic>
          </wp:inline>
        </w:drawing>
      </w:r>
    </w:p>
    <w:p w:rsidR="00EF178A" w:rsidRDefault="00EF178A" w:rsidP="00BC03CF">
      <w:pPr>
        <w:pStyle w:val="NormalnyWeb"/>
        <w:shd w:val="clear" w:color="auto" w:fill="FFFFFF"/>
        <w:spacing w:before="96" w:beforeAutospacing="0" w:after="120" w:afterAutospacing="0" w:line="321" w:lineRule="atLeast"/>
        <w:rPr>
          <w:rFonts w:asciiTheme="minorHAnsi" w:hAnsiTheme="minorHAnsi" w:cs="Arial"/>
          <w:sz w:val="22"/>
          <w:szCs w:val="22"/>
          <w:lang w:val="en-US"/>
        </w:rPr>
      </w:pPr>
    </w:p>
    <w:p w:rsidR="00BC03CF" w:rsidRDefault="00BC03CF" w:rsidP="00BC03CF">
      <w:pPr>
        <w:pStyle w:val="NormalnyWeb"/>
        <w:shd w:val="clear" w:color="auto" w:fill="FFFFFF"/>
        <w:spacing w:before="96" w:beforeAutospacing="0" w:after="120" w:afterAutospacing="0" w:line="321" w:lineRule="atLeast"/>
        <w:rPr>
          <w:rFonts w:asciiTheme="minorHAnsi" w:hAnsiTheme="minorHAnsi" w:cs="Arial"/>
          <w:sz w:val="22"/>
          <w:szCs w:val="22"/>
          <w:lang w:val="en-US"/>
        </w:rPr>
      </w:pPr>
      <w:r w:rsidRPr="00BC03CF">
        <w:rPr>
          <w:rFonts w:asciiTheme="minorHAnsi" w:hAnsiTheme="minorHAnsi" w:cs="Arial"/>
          <w:sz w:val="22"/>
          <w:szCs w:val="22"/>
          <w:lang w:val="en-US"/>
        </w:rPr>
        <w:lastRenderedPageBreak/>
        <w:t>You can regard the</w:t>
      </w:r>
      <w:r w:rsidRPr="00BC03CF">
        <w:rPr>
          <w:rStyle w:val="apple-converted-space"/>
          <w:rFonts w:asciiTheme="minorHAnsi" w:hAnsiTheme="minorHAnsi" w:cs="Arial"/>
          <w:sz w:val="22"/>
          <w:szCs w:val="22"/>
          <w:lang w:val="en-US"/>
        </w:rPr>
        <w:t> </w:t>
      </w:r>
      <w:r w:rsidRPr="00BC03CF">
        <w:rPr>
          <w:rFonts w:asciiTheme="minorHAnsi" w:hAnsiTheme="minorHAnsi" w:cs="Arial"/>
          <w:bCs/>
          <w:sz w:val="22"/>
          <w:szCs w:val="22"/>
          <w:lang w:val="en-US"/>
        </w:rPr>
        <w:t>left quotient</w:t>
      </w:r>
      <w:r w:rsidRPr="00BC03CF">
        <w:rPr>
          <w:rStyle w:val="apple-converted-space"/>
          <w:rFonts w:asciiTheme="minorHAnsi" w:hAnsiTheme="minorHAnsi" w:cs="Arial"/>
          <w:sz w:val="22"/>
          <w:szCs w:val="22"/>
          <w:lang w:val="en-US"/>
        </w:rPr>
        <w:t> </w:t>
      </w:r>
      <w:r w:rsidRPr="00BC03CF">
        <w:rPr>
          <w:rFonts w:asciiTheme="minorHAnsi" w:hAnsiTheme="minorHAnsi" w:cs="Arial"/>
          <w:sz w:val="22"/>
          <w:szCs w:val="22"/>
          <w:lang w:val="en-US"/>
        </w:rPr>
        <w:t xml:space="preserve">as the set of postfixes that complete words </w:t>
      </w:r>
      <w:proofErr w:type="gramStart"/>
      <w:r w:rsidRPr="00BC03CF">
        <w:rPr>
          <w:rFonts w:asciiTheme="minorHAnsi" w:hAnsiTheme="minorHAnsi" w:cs="Arial"/>
          <w:sz w:val="22"/>
          <w:szCs w:val="22"/>
          <w:lang w:val="en-US"/>
        </w:rPr>
        <w:t>from</w:t>
      </w:r>
      <w:r w:rsidRPr="00BC03CF">
        <w:rPr>
          <w:rStyle w:val="apple-converted-space"/>
          <w:rFonts w:asciiTheme="minorHAnsi" w:hAnsiTheme="minorHAnsi" w:cs="Arial"/>
          <w:sz w:val="22"/>
          <w:szCs w:val="22"/>
          <w:lang w:val="en-US"/>
        </w:rPr>
        <w:t> </w:t>
      </w:r>
      <w:proofErr w:type="gramEnd"/>
      <w:r w:rsidRPr="00BC03CF">
        <w:rPr>
          <w:rFonts w:asciiTheme="minorHAnsi" w:hAnsiTheme="minorHAnsi" w:cs="Arial"/>
          <w:noProof/>
          <w:sz w:val="22"/>
          <w:szCs w:val="22"/>
        </w:rPr>
        <w:drawing>
          <wp:inline distT="0" distB="0" distL="0" distR="0">
            <wp:extent cx="180975" cy="170180"/>
            <wp:effectExtent l="0" t="0" r="9525" b="0"/>
            <wp:docPr id="8" name="Obraz 8" descr="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_1"/>
                    <pic:cNvPicPr>
                      <a:picLocks noChangeAspect="1" noChangeArrowheads="1"/>
                    </pic:cNvPicPr>
                  </pic:nvPicPr>
                  <pic:blipFill>
                    <a:blip r:embed="rId30" cstate="print"/>
                    <a:srcRect/>
                    <a:stretch>
                      <a:fillRect/>
                    </a:stretch>
                  </pic:blipFill>
                  <pic:spPr bwMode="auto">
                    <a:xfrm>
                      <a:off x="0" y="0"/>
                      <a:ext cx="180975" cy="170180"/>
                    </a:xfrm>
                    <a:prstGeom prst="rect">
                      <a:avLst/>
                    </a:prstGeom>
                    <a:noFill/>
                    <a:ln w="9525">
                      <a:noFill/>
                      <a:miter lim="800000"/>
                      <a:headEnd/>
                      <a:tailEnd/>
                    </a:ln>
                  </pic:spPr>
                </pic:pic>
              </a:graphicData>
            </a:graphic>
          </wp:inline>
        </w:drawing>
      </w:r>
      <w:r w:rsidRPr="00BC03CF">
        <w:rPr>
          <w:rFonts w:asciiTheme="minorHAnsi" w:hAnsiTheme="minorHAnsi" w:cs="Arial"/>
          <w:sz w:val="22"/>
          <w:szCs w:val="22"/>
          <w:lang w:val="en-US"/>
        </w:rPr>
        <w:t>, such that the resulting word is in</w:t>
      </w:r>
      <w:r w:rsidRPr="00BC03CF">
        <w:rPr>
          <w:rStyle w:val="apple-converted-space"/>
          <w:rFonts w:asciiTheme="minorHAnsi" w:hAnsiTheme="minorHAnsi" w:cs="Arial"/>
          <w:sz w:val="22"/>
          <w:szCs w:val="22"/>
          <w:lang w:val="en-US"/>
        </w:rPr>
        <w:t> </w:t>
      </w:r>
      <w:r w:rsidRPr="00BC03CF">
        <w:rPr>
          <w:rFonts w:asciiTheme="minorHAnsi" w:hAnsiTheme="minorHAnsi" w:cs="Arial"/>
          <w:noProof/>
          <w:sz w:val="22"/>
          <w:szCs w:val="22"/>
        </w:rPr>
        <w:drawing>
          <wp:inline distT="0" distB="0" distL="0" distR="0">
            <wp:extent cx="191135" cy="159385"/>
            <wp:effectExtent l="19050" t="0" r="0" b="0"/>
            <wp:docPr id="1" name="Obraz 9" descr="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_2"/>
                    <pic:cNvPicPr>
                      <a:picLocks noChangeAspect="1" noChangeArrowheads="1"/>
                    </pic:cNvPicPr>
                  </pic:nvPicPr>
                  <pic:blipFill>
                    <a:blip r:embed="rId31" cstate="print"/>
                    <a:srcRect/>
                    <a:stretch>
                      <a:fillRect/>
                    </a:stretch>
                  </pic:blipFill>
                  <pic:spPr bwMode="auto">
                    <a:xfrm>
                      <a:off x="0" y="0"/>
                      <a:ext cx="191135" cy="159385"/>
                    </a:xfrm>
                    <a:prstGeom prst="rect">
                      <a:avLst/>
                    </a:prstGeom>
                    <a:noFill/>
                    <a:ln w="9525">
                      <a:noFill/>
                      <a:miter lim="800000"/>
                      <a:headEnd/>
                      <a:tailEnd/>
                    </a:ln>
                  </pic:spPr>
                </pic:pic>
              </a:graphicData>
            </a:graphic>
          </wp:inline>
        </w:drawing>
      </w:r>
      <w:r w:rsidRPr="00BC03CF">
        <w:rPr>
          <w:rFonts w:asciiTheme="minorHAnsi" w:hAnsiTheme="minorHAnsi" w:cs="Arial"/>
          <w:sz w:val="22"/>
          <w:szCs w:val="22"/>
          <w:lang w:val="en-US"/>
        </w:rPr>
        <w:t>.</w:t>
      </w:r>
    </w:p>
    <w:p w:rsidR="002F621A" w:rsidRPr="00507B33" w:rsidRDefault="00507B33" w:rsidP="00BC03CF">
      <w:pPr>
        <w:pStyle w:val="NormalnyWeb"/>
        <w:shd w:val="clear" w:color="auto" w:fill="FFFFFF"/>
        <w:spacing w:before="96" w:beforeAutospacing="0" w:after="120" w:afterAutospacing="0" w:line="321" w:lineRule="atLeast"/>
        <w:rPr>
          <w:rFonts w:asciiTheme="minorHAnsi" w:hAnsiTheme="minorHAnsi" w:cs="Arial"/>
          <w:sz w:val="22"/>
          <w:szCs w:val="22"/>
          <w:lang w:val="en-US"/>
        </w:rPr>
      </w:pPr>
      <w:r w:rsidRPr="00507B33">
        <w:rPr>
          <w:rFonts w:asciiTheme="minorHAnsi" w:hAnsiTheme="minorHAnsi" w:cs="Tahoma"/>
          <w:sz w:val="22"/>
          <w:szCs w:val="22"/>
          <w:shd w:val="clear" w:color="auto" w:fill="FFFFFF"/>
          <w:lang w:val="en-US"/>
        </w:rPr>
        <w:t>The initial state is the input inserted by the user. We take the quotients from deriving the initial state. In that process we use all possible language characters from entered regular expression. As the divisor we will take one character each time. The results of the process will be considered as another state. For all new quotients, we repeat the process until we cannot find any new states. Each time, the user will have to decide whether the new founded state is the same as the one already generated. If the user decides that it is the same, then he/she must select from the list to which is it equivalent to. Another task of the user will be to decide if the state can generate an empty word i.e. if it is a finite state.</w:t>
      </w:r>
    </w:p>
    <w:p w:rsidR="00BC03CF" w:rsidRDefault="00EF178A" w:rsidP="004A44D3">
      <w:pPr>
        <w:rPr>
          <w:lang w:val="en-US"/>
        </w:rPr>
      </w:pPr>
      <w:r>
        <w:rPr>
          <w:lang w:val="en-US"/>
        </w:rPr>
        <w:t xml:space="preserve">If the word belongs to the regular language, the user will get a message that the word is accepted by the automaton. Otherwise the user receive message that word is not in the language. </w:t>
      </w:r>
    </w:p>
    <w:p w:rsidR="005024E6" w:rsidRDefault="005024E6" w:rsidP="004A44D3">
      <w:pPr>
        <w:rPr>
          <w:lang w:val="en-US"/>
        </w:rPr>
      </w:pPr>
      <w:r>
        <w:rPr>
          <w:lang w:val="en-US"/>
        </w:rPr>
        <w:t xml:space="preserve">Here is the example of process of solving the problem by the program. The input of this problem is as follows: </w:t>
      </w:r>
    </w:p>
    <w:p w:rsidR="005024E6" w:rsidRDefault="005024E6" w:rsidP="005024E6">
      <w:pPr>
        <w:ind w:left="3540"/>
        <w:rPr>
          <w:lang w:val="en-US"/>
        </w:rPr>
      </w:pPr>
      <w:proofErr w:type="gramStart"/>
      <w:r w:rsidRPr="005024E6">
        <w:rPr>
          <w:lang w:val="en-US"/>
        </w:rPr>
        <w:t>a(</w:t>
      </w:r>
      <w:proofErr w:type="spellStart"/>
      <w:proofErr w:type="gramEnd"/>
      <w:r w:rsidRPr="005024E6">
        <w:rPr>
          <w:lang w:val="en-US"/>
        </w:rPr>
        <w:t>a+b</w:t>
      </w:r>
      <w:proofErr w:type="spellEnd"/>
      <w:r w:rsidRPr="005024E6">
        <w:rPr>
          <w:lang w:val="en-US"/>
        </w:rPr>
        <w:t>)*b</w:t>
      </w:r>
    </w:p>
    <w:p w:rsidR="005024E6" w:rsidRDefault="00D35387" w:rsidP="005024E6">
      <w:pPr>
        <w:rPr>
          <w:lang w:val="en-US"/>
        </w:rPr>
      </w:pPr>
      <w:r>
        <w:rPr>
          <w:lang w:val="en-US"/>
        </w:rPr>
        <w:t>And here are the steps of how it will be solved:</w:t>
      </w:r>
    </w:p>
    <w:p w:rsidR="00D35387" w:rsidRDefault="00FB2731" w:rsidP="00FB2731">
      <w:pPr>
        <w:pStyle w:val="Akapitzlist"/>
        <w:numPr>
          <w:ilvl w:val="0"/>
          <w:numId w:val="5"/>
        </w:numPr>
      </w:pPr>
      <w:r>
        <w:t>a(</w:t>
      </w:r>
      <w:proofErr w:type="spellStart"/>
      <w:r>
        <w:t>a+b</w:t>
      </w:r>
      <w:proofErr w:type="spellEnd"/>
      <w:proofErr w:type="gramStart"/>
      <w:r>
        <w:t>)*b</w:t>
      </w:r>
      <w:proofErr w:type="gramEnd"/>
    </w:p>
    <w:p w:rsidR="00FB2731" w:rsidRDefault="00FB2731" w:rsidP="004B191B">
      <w:pPr>
        <w:pStyle w:val="Akapitzlist"/>
        <w:jc w:val="center"/>
        <w:rPr>
          <w:lang w:val="en-US"/>
        </w:rPr>
      </w:pPr>
      <w:r>
        <w:rPr>
          <w:noProof/>
          <w:lang w:eastAsia="pl-PL"/>
        </w:rPr>
        <w:drawing>
          <wp:inline distT="0" distB="0" distL="0" distR="0">
            <wp:extent cx="1097369" cy="1006552"/>
            <wp:effectExtent l="19050" t="0" r="7531" b="0"/>
            <wp:docPr id="3" name="Obraz 2" desc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png"/>
                    <pic:cNvPicPr/>
                  </pic:nvPicPr>
                  <pic:blipFill>
                    <a:blip r:embed="rId34" cstate="print"/>
                    <a:stretch>
                      <a:fillRect/>
                    </a:stretch>
                  </pic:blipFill>
                  <pic:spPr>
                    <a:xfrm>
                      <a:off x="0" y="0"/>
                      <a:ext cx="1103279" cy="1011973"/>
                    </a:xfrm>
                    <a:prstGeom prst="rect">
                      <a:avLst/>
                    </a:prstGeom>
                  </pic:spPr>
                </pic:pic>
              </a:graphicData>
            </a:graphic>
          </wp:inline>
        </w:drawing>
      </w:r>
    </w:p>
    <w:p w:rsidR="00FB2731" w:rsidRPr="00FB2731" w:rsidRDefault="00FB2731" w:rsidP="00FB2731">
      <w:pPr>
        <w:pStyle w:val="Akapitzlist"/>
        <w:rPr>
          <w:lang w:val="en-US"/>
        </w:rPr>
      </w:pPr>
    </w:p>
    <w:p w:rsidR="00D35387" w:rsidRDefault="00D35387" w:rsidP="00D35387">
      <w:pPr>
        <w:pStyle w:val="Akapitzlist"/>
        <w:numPr>
          <w:ilvl w:val="0"/>
          <w:numId w:val="5"/>
        </w:numPr>
      </w:pPr>
      <w:r>
        <w:t>a(</w:t>
      </w:r>
      <w:proofErr w:type="spellStart"/>
      <w:r>
        <w:t>a+b</w:t>
      </w:r>
      <w:proofErr w:type="spellEnd"/>
      <w:proofErr w:type="gramStart"/>
      <w:r>
        <w:t>)*b</w:t>
      </w:r>
      <w:proofErr w:type="gramEnd"/>
      <w:r>
        <w:t>\a=(</w:t>
      </w:r>
      <w:proofErr w:type="spellStart"/>
      <w:r>
        <w:t>a+b</w:t>
      </w:r>
      <w:proofErr w:type="spellEnd"/>
      <w:r>
        <w:t>)*b</w:t>
      </w:r>
    </w:p>
    <w:p w:rsidR="00FB2731" w:rsidRDefault="00FB2731" w:rsidP="00FB2731">
      <w:pPr>
        <w:pStyle w:val="Akapitzlist"/>
      </w:pPr>
    </w:p>
    <w:p w:rsidR="00FB2731" w:rsidRDefault="00FB2731" w:rsidP="004B191B">
      <w:pPr>
        <w:pStyle w:val="Akapitzlist"/>
        <w:jc w:val="center"/>
      </w:pPr>
      <w:r>
        <w:rPr>
          <w:noProof/>
          <w:lang w:eastAsia="pl-PL"/>
        </w:rPr>
        <w:drawing>
          <wp:inline distT="0" distB="0" distL="0" distR="0">
            <wp:extent cx="2296288" cy="2200940"/>
            <wp:effectExtent l="19050" t="0" r="8762" b="0"/>
            <wp:docPr id="5" name="Obraz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5" cstate="print"/>
                    <a:stretch>
                      <a:fillRect/>
                    </a:stretch>
                  </pic:blipFill>
                  <pic:spPr>
                    <a:xfrm>
                      <a:off x="0" y="0"/>
                      <a:ext cx="2297958" cy="2202541"/>
                    </a:xfrm>
                    <a:prstGeom prst="rect">
                      <a:avLst/>
                    </a:prstGeom>
                  </pic:spPr>
                </pic:pic>
              </a:graphicData>
            </a:graphic>
          </wp:inline>
        </w:drawing>
      </w:r>
    </w:p>
    <w:p w:rsidR="00FB2731" w:rsidRDefault="00FB2731" w:rsidP="00FB2731">
      <w:pPr>
        <w:pStyle w:val="Akapitzlist"/>
      </w:pPr>
    </w:p>
    <w:p w:rsidR="008D1618" w:rsidRDefault="008D1618" w:rsidP="00FB2731">
      <w:pPr>
        <w:pStyle w:val="Akapitzlist"/>
      </w:pPr>
    </w:p>
    <w:p w:rsidR="008D1618" w:rsidRDefault="008D1618" w:rsidP="00FB2731">
      <w:pPr>
        <w:pStyle w:val="Akapitzlist"/>
      </w:pPr>
    </w:p>
    <w:p w:rsidR="00D35387" w:rsidRDefault="00D35387" w:rsidP="00D35387">
      <w:pPr>
        <w:pStyle w:val="Akapitzlist"/>
        <w:numPr>
          <w:ilvl w:val="0"/>
          <w:numId w:val="5"/>
        </w:numPr>
        <w:rPr>
          <w:lang w:val="en-US"/>
        </w:rPr>
      </w:pPr>
      <w:r w:rsidRPr="003709FC">
        <w:rPr>
          <w:lang w:val="en-US"/>
        </w:rPr>
        <w:t>a(</w:t>
      </w:r>
      <w:proofErr w:type="spellStart"/>
      <w:r w:rsidRPr="003709FC">
        <w:rPr>
          <w:lang w:val="en-US"/>
        </w:rPr>
        <w:t>a+b</w:t>
      </w:r>
      <w:proofErr w:type="spellEnd"/>
      <w:r w:rsidRPr="003709FC">
        <w:rPr>
          <w:lang w:val="en-US"/>
        </w:rPr>
        <w:t>)*b\b=empty set</w:t>
      </w:r>
    </w:p>
    <w:p w:rsidR="00FB2731" w:rsidRDefault="00FB2731" w:rsidP="00FB2731">
      <w:pPr>
        <w:pStyle w:val="Akapitzlist"/>
        <w:rPr>
          <w:lang w:val="en-US"/>
        </w:rPr>
      </w:pPr>
    </w:p>
    <w:p w:rsidR="00FB2731" w:rsidRDefault="008D1618" w:rsidP="004B191B">
      <w:pPr>
        <w:pStyle w:val="Akapitzlist"/>
        <w:jc w:val="center"/>
        <w:rPr>
          <w:lang w:val="en-US"/>
        </w:rPr>
      </w:pPr>
      <w:r>
        <w:rPr>
          <w:noProof/>
          <w:lang w:eastAsia="pl-PL"/>
        </w:rPr>
        <w:lastRenderedPageBreak/>
        <w:drawing>
          <wp:inline distT="0" distB="0" distL="0" distR="0">
            <wp:extent cx="3312444" cy="1956390"/>
            <wp:effectExtent l="19050" t="0" r="2256" b="0"/>
            <wp:docPr id="14" name="Obraz 1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6" cstate="print"/>
                    <a:stretch>
                      <a:fillRect/>
                    </a:stretch>
                  </pic:blipFill>
                  <pic:spPr>
                    <a:xfrm>
                      <a:off x="0" y="0"/>
                      <a:ext cx="3317574" cy="1959420"/>
                    </a:xfrm>
                    <a:prstGeom prst="rect">
                      <a:avLst/>
                    </a:prstGeom>
                  </pic:spPr>
                </pic:pic>
              </a:graphicData>
            </a:graphic>
          </wp:inline>
        </w:drawing>
      </w:r>
    </w:p>
    <w:p w:rsidR="00EF178A" w:rsidRDefault="00EF178A" w:rsidP="004B191B">
      <w:pPr>
        <w:pStyle w:val="Akapitzlist"/>
        <w:jc w:val="center"/>
        <w:rPr>
          <w:lang w:val="en-US"/>
        </w:rPr>
      </w:pPr>
    </w:p>
    <w:p w:rsidR="00EF178A" w:rsidRDefault="00EF178A" w:rsidP="004B191B">
      <w:pPr>
        <w:pStyle w:val="Akapitzlist"/>
        <w:jc w:val="center"/>
        <w:rPr>
          <w:lang w:val="en-US"/>
        </w:rPr>
      </w:pPr>
    </w:p>
    <w:p w:rsidR="008D1618" w:rsidRPr="003709FC" w:rsidRDefault="008D1618" w:rsidP="00FB2731">
      <w:pPr>
        <w:pStyle w:val="Akapitzlist"/>
        <w:rPr>
          <w:lang w:val="en-US"/>
        </w:rPr>
      </w:pPr>
    </w:p>
    <w:p w:rsidR="00D35387" w:rsidRDefault="00D35387" w:rsidP="00EF178A">
      <w:pPr>
        <w:pStyle w:val="Akapitzlist"/>
        <w:numPr>
          <w:ilvl w:val="0"/>
          <w:numId w:val="5"/>
        </w:numPr>
      </w:pPr>
      <w:r>
        <w:t>(</w:t>
      </w:r>
      <w:proofErr w:type="spellStart"/>
      <w:r>
        <w:t>a+b</w:t>
      </w:r>
      <w:proofErr w:type="spellEnd"/>
      <w:proofErr w:type="gramStart"/>
      <w:r>
        <w:t>)*b</w:t>
      </w:r>
      <w:proofErr w:type="gramEnd"/>
      <w:r>
        <w:t>\a=(</w:t>
      </w:r>
      <w:proofErr w:type="spellStart"/>
      <w:r>
        <w:t>a+b</w:t>
      </w:r>
      <w:proofErr w:type="spellEnd"/>
      <w:r>
        <w:t>)*b</w:t>
      </w:r>
    </w:p>
    <w:p w:rsidR="00FB2731" w:rsidRDefault="00FB2731" w:rsidP="004B191B">
      <w:pPr>
        <w:pStyle w:val="Akapitzlist"/>
        <w:jc w:val="center"/>
      </w:pPr>
      <w:r>
        <w:rPr>
          <w:noProof/>
          <w:lang w:eastAsia="pl-PL"/>
        </w:rPr>
        <w:drawing>
          <wp:inline distT="0" distB="0" distL="0" distR="0">
            <wp:extent cx="4122554" cy="2434856"/>
            <wp:effectExtent l="19050" t="0" r="0" b="0"/>
            <wp:docPr id="9" name="Obraz 8"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37" cstate="print"/>
                    <a:stretch>
                      <a:fillRect/>
                    </a:stretch>
                  </pic:blipFill>
                  <pic:spPr>
                    <a:xfrm>
                      <a:off x="0" y="0"/>
                      <a:ext cx="4128953" cy="2438635"/>
                    </a:xfrm>
                    <a:prstGeom prst="rect">
                      <a:avLst/>
                    </a:prstGeom>
                  </pic:spPr>
                </pic:pic>
              </a:graphicData>
            </a:graphic>
          </wp:inline>
        </w:drawing>
      </w:r>
    </w:p>
    <w:p w:rsidR="00FB2731" w:rsidRDefault="00FB2731" w:rsidP="00FB2731">
      <w:pPr>
        <w:pStyle w:val="Akapitzlist"/>
      </w:pPr>
    </w:p>
    <w:p w:rsidR="00EF178A" w:rsidRDefault="00EF178A" w:rsidP="00FB2731">
      <w:pPr>
        <w:pStyle w:val="Akapitzlist"/>
      </w:pPr>
    </w:p>
    <w:p w:rsidR="00EF178A" w:rsidRDefault="00EF178A" w:rsidP="00FB2731">
      <w:pPr>
        <w:pStyle w:val="Akapitzlist"/>
      </w:pPr>
    </w:p>
    <w:p w:rsidR="00EF178A" w:rsidRDefault="00EF178A" w:rsidP="00FB2731">
      <w:pPr>
        <w:pStyle w:val="Akapitzlist"/>
      </w:pPr>
    </w:p>
    <w:p w:rsidR="00EF178A" w:rsidRDefault="00EF178A" w:rsidP="00FB2731">
      <w:pPr>
        <w:pStyle w:val="Akapitzlist"/>
      </w:pPr>
    </w:p>
    <w:p w:rsidR="00EF178A" w:rsidRDefault="00EF178A" w:rsidP="00FB2731">
      <w:pPr>
        <w:pStyle w:val="Akapitzlist"/>
      </w:pPr>
    </w:p>
    <w:p w:rsidR="00EF178A" w:rsidRDefault="00EF178A" w:rsidP="00FB2731">
      <w:pPr>
        <w:pStyle w:val="Akapitzlist"/>
      </w:pPr>
    </w:p>
    <w:p w:rsidR="00EF178A" w:rsidRDefault="00EF178A" w:rsidP="00FB2731">
      <w:pPr>
        <w:pStyle w:val="Akapitzlist"/>
      </w:pPr>
    </w:p>
    <w:p w:rsidR="00FB2731" w:rsidRDefault="00FB2731" w:rsidP="00FB2731">
      <w:pPr>
        <w:pStyle w:val="Akapitzlist"/>
      </w:pPr>
    </w:p>
    <w:p w:rsidR="00D35387" w:rsidRDefault="00D35387" w:rsidP="00D35387">
      <w:pPr>
        <w:pStyle w:val="Akapitzlist"/>
        <w:numPr>
          <w:ilvl w:val="0"/>
          <w:numId w:val="5"/>
        </w:numPr>
        <w:rPr>
          <w:lang w:val="en-US"/>
        </w:rPr>
      </w:pPr>
      <w:r w:rsidRPr="003709FC">
        <w:rPr>
          <w:lang w:val="en-US"/>
        </w:rPr>
        <w:t>(</w:t>
      </w:r>
      <w:proofErr w:type="spellStart"/>
      <w:r w:rsidRPr="003709FC">
        <w:rPr>
          <w:lang w:val="en-US"/>
        </w:rPr>
        <w:t>a+b</w:t>
      </w:r>
      <w:proofErr w:type="spellEnd"/>
      <w:r w:rsidRPr="003709FC">
        <w:rPr>
          <w:lang w:val="en-US"/>
        </w:rPr>
        <w:t>)*b\b=(</w:t>
      </w:r>
      <w:proofErr w:type="spellStart"/>
      <w:r w:rsidRPr="003709FC">
        <w:rPr>
          <w:lang w:val="en-US"/>
        </w:rPr>
        <w:t>a+b</w:t>
      </w:r>
      <w:proofErr w:type="spellEnd"/>
      <w:r w:rsidRPr="003709FC">
        <w:rPr>
          <w:lang w:val="en-US"/>
        </w:rPr>
        <w:t>)*b + empty word</w:t>
      </w:r>
    </w:p>
    <w:p w:rsidR="00FB2731" w:rsidRDefault="00FB2731" w:rsidP="004B191B">
      <w:pPr>
        <w:pStyle w:val="Akapitzlist"/>
        <w:jc w:val="center"/>
        <w:rPr>
          <w:lang w:val="en-US"/>
        </w:rPr>
      </w:pPr>
      <w:r>
        <w:rPr>
          <w:noProof/>
          <w:lang w:eastAsia="pl-PL"/>
        </w:rPr>
        <w:lastRenderedPageBreak/>
        <w:drawing>
          <wp:inline distT="0" distB="0" distL="0" distR="0">
            <wp:extent cx="3846550" cy="3551275"/>
            <wp:effectExtent l="19050" t="0" r="1550" b="0"/>
            <wp:docPr id="10" name="Obraz 9"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38" cstate="print"/>
                    <a:stretch>
                      <a:fillRect/>
                    </a:stretch>
                  </pic:blipFill>
                  <pic:spPr>
                    <a:xfrm>
                      <a:off x="0" y="0"/>
                      <a:ext cx="3843672" cy="3548618"/>
                    </a:xfrm>
                    <a:prstGeom prst="rect">
                      <a:avLst/>
                    </a:prstGeom>
                  </pic:spPr>
                </pic:pic>
              </a:graphicData>
            </a:graphic>
          </wp:inline>
        </w:drawing>
      </w:r>
    </w:p>
    <w:p w:rsidR="00FB2731" w:rsidRDefault="00FB2731" w:rsidP="00FB2731">
      <w:pPr>
        <w:pStyle w:val="Akapitzlist"/>
        <w:rPr>
          <w:lang w:val="en-US"/>
        </w:rPr>
      </w:pPr>
    </w:p>
    <w:p w:rsidR="00FB2731" w:rsidRDefault="00FB2731" w:rsidP="00FB2731">
      <w:pPr>
        <w:pStyle w:val="Akapitzlist"/>
        <w:rPr>
          <w:lang w:val="en-US"/>
        </w:rPr>
      </w:pPr>
    </w:p>
    <w:p w:rsidR="00FB2731" w:rsidRPr="003709FC" w:rsidRDefault="00FB2731" w:rsidP="00FB2731">
      <w:pPr>
        <w:pStyle w:val="Akapitzlist"/>
        <w:rPr>
          <w:lang w:val="en-US"/>
        </w:rPr>
      </w:pPr>
    </w:p>
    <w:p w:rsidR="00D35387" w:rsidRDefault="00D35387" w:rsidP="00D35387">
      <w:pPr>
        <w:pStyle w:val="Akapitzlist"/>
        <w:numPr>
          <w:ilvl w:val="0"/>
          <w:numId w:val="5"/>
        </w:numPr>
        <w:rPr>
          <w:lang w:val="en-US"/>
        </w:rPr>
      </w:pPr>
      <w:r w:rsidRPr="003709FC">
        <w:rPr>
          <w:lang w:val="en-US"/>
        </w:rPr>
        <w:t>(</w:t>
      </w:r>
      <w:proofErr w:type="spellStart"/>
      <w:r w:rsidRPr="003709FC">
        <w:rPr>
          <w:lang w:val="en-US"/>
        </w:rPr>
        <w:t>a+b</w:t>
      </w:r>
      <w:proofErr w:type="spellEnd"/>
      <w:r w:rsidRPr="003709FC">
        <w:rPr>
          <w:lang w:val="en-US"/>
        </w:rPr>
        <w:t>)*b + empty word</w:t>
      </w:r>
      <w:r>
        <w:rPr>
          <w:lang w:val="en-US"/>
        </w:rPr>
        <w:t>\a=</w:t>
      </w:r>
      <w:r w:rsidRPr="003709FC">
        <w:rPr>
          <w:lang w:val="en-US"/>
        </w:rPr>
        <w:t>(</w:t>
      </w:r>
      <w:proofErr w:type="spellStart"/>
      <w:r w:rsidRPr="003709FC">
        <w:rPr>
          <w:lang w:val="en-US"/>
        </w:rPr>
        <w:t>a+b</w:t>
      </w:r>
      <w:proofErr w:type="spellEnd"/>
      <w:r w:rsidRPr="003709FC">
        <w:rPr>
          <w:lang w:val="en-US"/>
        </w:rPr>
        <w:t>)*b</w:t>
      </w:r>
    </w:p>
    <w:p w:rsidR="00FB2731" w:rsidRDefault="00FB2731" w:rsidP="004B191B">
      <w:pPr>
        <w:pStyle w:val="Akapitzlist"/>
        <w:jc w:val="center"/>
        <w:rPr>
          <w:lang w:val="en-US"/>
        </w:rPr>
      </w:pPr>
      <w:r>
        <w:rPr>
          <w:noProof/>
          <w:lang w:eastAsia="pl-PL"/>
        </w:rPr>
        <w:drawing>
          <wp:inline distT="0" distB="0" distL="0" distR="0">
            <wp:extent cx="3454983" cy="3189767"/>
            <wp:effectExtent l="19050" t="0" r="0" b="0"/>
            <wp:docPr id="11" name="Obraz 10"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38" cstate="print"/>
                    <a:stretch>
                      <a:fillRect/>
                    </a:stretch>
                  </pic:blipFill>
                  <pic:spPr>
                    <a:xfrm>
                      <a:off x="0" y="0"/>
                      <a:ext cx="3452398" cy="3187380"/>
                    </a:xfrm>
                    <a:prstGeom prst="rect">
                      <a:avLst/>
                    </a:prstGeom>
                  </pic:spPr>
                </pic:pic>
              </a:graphicData>
            </a:graphic>
          </wp:inline>
        </w:drawing>
      </w:r>
    </w:p>
    <w:p w:rsidR="00FB2731" w:rsidRDefault="00FB2731" w:rsidP="00FB2731">
      <w:pPr>
        <w:pStyle w:val="Akapitzlist"/>
        <w:rPr>
          <w:lang w:val="en-US"/>
        </w:rPr>
      </w:pPr>
    </w:p>
    <w:p w:rsidR="00D35387" w:rsidRDefault="00D35387" w:rsidP="00D35387">
      <w:pPr>
        <w:pStyle w:val="Akapitzlist"/>
        <w:numPr>
          <w:ilvl w:val="0"/>
          <w:numId w:val="5"/>
        </w:numPr>
        <w:rPr>
          <w:lang w:val="en-US"/>
        </w:rPr>
      </w:pPr>
      <w:r w:rsidRPr="003709FC">
        <w:rPr>
          <w:lang w:val="en-US"/>
        </w:rPr>
        <w:t>(</w:t>
      </w:r>
      <w:proofErr w:type="spellStart"/>
      <w:r w:rsidRPr="003709FC">
        <w:rPr>
          <w:lang w:val="en-US"/>
        </w:rPr>
        <w:t>a+b</w:t>
      </w:r>
      <w:proofErr w:type="spellEnd"/>
      <w:r w:rsidRPr="003709FC">
        <w:rPr>
          <w:lang w:val="en-US"/>
        </w:rPr>
        <w:t>)*b + empty word</w:t>
      </w:r>
      <w:r>
        <w:rPr>
          <w:lang w:val="en-US"/>
        </w:rPr>
        <w:t>\b=</w:t>
      </w:r>
      <w:r w:rsidRPr="003709FC">
        <w:rPr>
          <w:lang w:val="en-US"/>
        </w:rPr>
        <w:t>(</w:t>
      </w:r>
      <w:proofErr w:type="spellStart"/>
      <w:r w:rsidRPr="003709FC">
        <w:rPr>
          <w:lang w:val="en-US"/>
        </w:rPr>
        <w:t>a+b</w:t>
      </w:r>
      <w:proofErr w:type="spellEnd"/>
      <w:r w:rsidRPr="003709FC">
        <w:rPr>
          <w:lang w:val="en-US"/>
        </w:rPr>
        <w:t>)*b + empty word</w:t>
      </w:r>
    </w:p>
    <w:p w:rsidR="00FB2731" w:rsidRDefault="00FB2731" w:rsidP="004B191B">
      <w:pPr>
        <w:pStyle w:val="Akapitzlist"/>
        <w:jc w:val="center"/>
        <w:rPr>
          <w:lang w:val="en-US"/>
        </w:rPr>
      </w:pPr>
      <w:r>
        <w:rPr>
          <w:noProof/>
          <w:lang w:eastAsia="pl-PL"/>
        </w:rPr>
        <w:lastRenderedPageBreak/>
        <w:drawing>
          <wp:inline distT="0" distB="0" distL="0" distR="0">
            <wp:extent cx="3581666" cy="3306725"/>
            <wp:effectExtent l="19050" t="0" r="0" b="0"/>
            <wp:docPr id="12" name="Obraz 11"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39" cstate="print"/>
                    <a:stretch>
                      <a:fillRect/>
                    </a:stretch>
                  </pic:blipFill>
                  <pic:spPr>
                    <a:xfrm>
                      <a:off x="0" y="0"/>
                      <a:ext cx="3581457" cy="3306532"/>
                    </a:xfrm>
                    <a:prstGeom prst="rect">
                      <a:avLst/>
                    </a:prstGeom>
                  </pic:spPr>
                </pic:pic>
              </a:graphicData>
            </a:graphic>
          </wp:inline>
        </w:drawing>
      </w:r>
    </w:p>
    <w:p w:rsidR="008D1618" w:rsidRDefault="008D1618" w:rsidP="00FB2731">
      <w:pPr>
        <w:pStyle w:val="Akapitzlist"/>
        <w:rPr>
          <w:lang w:val="en-US"/>
        </w:rPr>
      </w:pPr>
    </w:p>
    <w:p w:rsidR="008D1618" w:rsidRDefault="008D1618" w:rsidP="00FB2731">
      <w:pPr>
        <w:pStyle w:val="Akapitzlist"/>
        <w:rPr>
          <w:lang w:val="en-US"/>
        </w:rPr>
      </w:pPr>
    </w:p>
    <w:p w:rsidR="008D1618" w:rsidRDefault="008D1618" w:rsidP="00FB2731">
      <w:pPr>
        <w:pStyle w:val="Akapitzlist"/>
        <w:rPr>
          <w:lang w:val="en-US"/>
        </w:rPr>
      </w:pPr>
    </w:p>
    <w:p w:rsidR="008D1618" w:rsidRDefault="008D1618" w:rsidP="00FB2731">
      <w:pPr>
        <w:pStyle w:val="Akapitzlist"/>
        <w:rPr>
          <w:lang w:val="en-US"/>
        </w:rPr>
      </w:pPr>
    </w:p>
    <w:p w:rsidR="008D1618" w:rsidRDefault="008D1618" w:rsidP="00FB2731">
      <w:pPr>
        <w:pStyle w:val="Akapitzlist"/>
        <w:rPr>
          <w:lang w:val="en-US"/>
        </w:rPr>
      </w:pPr>
    </w:p>
    <w:p w:rsidR="008D1618" w:rsidRDefault="008D1618" w:rsidP="00FB2731">
      <w:pPr>
        <w:pStyle w:val="Akapitzlist"/>
        <w:rPr>
          <w:lang w:val="en-US"/>
        </w:rPr>
      </w:pPr>
    </w:p>
    <w:p w:rsidR="008D1618" w:rsidRDefault="008D1618" w:rsidP="00FB2731">
      <w:pPr>
        <w:pStyle w:val="Akapitzlist"/>
        <w:rPr>
          <w:lang w:val="en-US"/>
        </w:rPr>
      </w:pPr>
    </w:p>
    <w:p w:rsidR="008D1618" w:rsidRDefault="008D1618" w:rsidP="00FB2731">
      <w:pPr>
        <w:pStyle w:val="Akapitzlist"/>
        <w:rPr>
          <w:lang w:val="en-US"/>
        </w:rPr>
      </w:pPr>
    </w:p>
    <w:p w:rsidR="00634AE3" w:rsidRDefault="00634AE3" w:rsidP="00FB2731">
      <w:pPr>
        <w:pStyle w:val="Akapitzlist"/>
        <w:rPr>
          <w:lang w:val="en-US"/>
        </w:rPr>
      </w:pPr>
    </w:p>
    <w:p w:rsidR="008D1618" w:rsidRDefault="008D1618" w:rsidP="00FB2731">
      <w:pPr>
        <w:pStyle w:val="Akapitzlist"/>
        <w:rPr>
          <w:lang w:val="en-US"/>
        </w:rPr>
      </w:pPr>
    </w:p>
    <w:p w:rsidR="00D35387" w:rsidRDefault="00D35387" w:rsidP="00D35387">
      <w:pPr>
        <w:pStyle w:val="Akapitzlist"/>
        <w:numPr>
          <w:ilvl w:val="0"/>
          <w:numId w:val="5"/>
        </w:numPr>
        <w:rPr>
          <w:lang w:val="en-US"/>
        </w:rPr>
      </w:pPr>
      <w:r>
        <w:rPr>
          <w:lang w:val="en-US"/>
        </w:rPr>
        <w:t>empty set\a=</w:t>
      </w:r>
      <w:r w:rsidRPr="003709FC">
        <w:rPr>
          <w:lang w:val="en-US"/>
        </w:rPr>
        <w:t xml:space="preserve"> </w:t>
      </w:r>
      <w:r>
        <w:rPr>
          <w:lang w:val="en-US"/>
        </w:rPr>
        <w:t>empty set</w:t>
      </w:r>
    </w:p>
    <w:p w:rsidR="008D1618" w:rsidRDefault="008D1618" w:rsidP="004B191B">
      <w:pPr>
        <w:pStyle w:val="Akapitzlist"/>
        <w:jc w:val="center"/>
        <w:rPr>
          <w:lang w:val="en-US"/>
        </w:rPr>
      </w:pPr>
      <w:r>
        <w:rPr>
          <w:noProof/>
          <w:lang w:eastAsia="pl-PL"/>
        </w:rPr>
        <w:drawing>
          <wp:inline distT="0" distB="0" distL="0" distR="0">
            <wp:extent cx="3755469" cy="3147238"/>
            <wp:effectExtent l="19050" t="0" r="0" b="0"/>
            <wp:docPr id="22" name="Obraz 21"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40" cstate="print"/>
                    <a:stretch>
                      <a:fillRect/>
                    </a:stretch>
                  </pic:blipFill>
                  <pic:spPr>
                    <a:xfrm>
                      <a:off x="0" y="0"/>
                      <a:ext cx="3762619" cy="3153230"/>
                    </a:xfrm>
                    <a:prstGeom prst="rect">
                      <a:avLst/>
                    </a:prstGeom>
                  </pic:spPr>
                </pic:pic>
              </a:graphicData>
            </a:graphic>
          </wp:inline>
        </w:drawing>
      </w:r>
    </w:p>
    <w:p w:rsidR="008D1618" w:rsidRDefault="008D1618" w:rsidP="008D1618">
      <w:pPr>
        <w:pStyle w:val="Akapitzlist"/>
        <w:rPr>
          <w:lang w:val="en-US"/>
        </w:rPr>
      </w:pPr>
    </w:p>
    <w:p w:rsidR="008D1618" w:rsidRDefault="008D1618" w:rsidP="008D1618">
      <w:pPr>
        <w:pStyle w:val="Akapitzlist"/>
        <w:rPr>
          <w:lang w:val="en-US"/>
        </w:rPr>
      </w:pPr>
    </w:p>
    <w:p w:rsidR="008D1618" w:rsidRDefault="008D1618" w:rsidP="008D1618">
      <w:pPr>
        <w:pStyle w:val="Akapitzlist"/>
        <w:rPr>
          <w:lang w:val="en-US"/>
        </w:rPr>
      </w:pPr>
    </w:p>
    <w:p w:rsidR="00D35387" w:rsidRDefault="00D35387" w:rsidP="00D35387">
      <w:pPr>
        <w:pStyle w:val="Akapitzlist"/>
        <w:numPr>
          <w:ilvl w:val="0"/>
          <w:numId w:val="5"/>
        </w:numPr>
        <w:rPr>
          <w:lang w:val="en-US"/>
        </w:rPr>
      </w:pPr>
      <w:r>
        <w:rPr>
          <w:lang w:val="en-US"/>
        </w:rPr>
        <w:t>empty set\b=</w:t>
      </w:r>
      <w:r w:rsidRPr="003709FC">
        <w:rPr>
          <w:lang w:val="en-US"/>
        </w:rPr>
        <w:t xml:space="preserve"> </w:t>
      </w:r>
      <w:r>
        <w:rPr>
          <w:lang w:val="en-US"/>
        </w:rPr>
        <w:t>empty set</w:t>
      </w:r>
    </w:p>
    <w:p w:rsidR="00D84AC8" w:rsidRDefault="008D1618" w:rsidP="004B191B">
      <w:pPr>
        <w:jc w:val="center"/>
        <w:rPr>
          <w:lang w:val="en-US"/>
        </w:rPr>
      </w:pPr>
      <w:r>
        <w:rPr>
          <w:noProof/>
          <w:lang w:eastAsia="pl-PL"/>
        </w:rPr>
        <w:drawing>
          <wp:inline distT="0" distB="0" distL="0" distR="0">
            <wp:extent cx="3724494" cy="3046691"/>
            <wp:effectExtent l="19050" t="0" r="9306" b="0"/>
            <wp:docPr id="23" name="Obraz 22"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41" cstate="print"/>
                    <a:stretch>
                      <a:fillRect/>
                    </a:stretch>
                  </pic:blipFill>
                  <pic:spPr>
                    <a:xfrm>
                      <a:off x="0" y="0"/>
                      <a:ext cx="3725970" cy="3047898"/>
                    </a:xfrm>
                    <a:prstGeom prst="rect">
                      <a:avLst/>
                    </a:prstGeom>
                  </pic:spPr>
                </pic:pic>
              </a:graphicData>
            </a:graphic>
          </wp:inline>
        </w:drawing>
      </w:r>
    </w:p>
    <w:p w:rsidR="00D84AC8" w:rsidRDefault="00D84AC8" w:rsidP="005024E6">
      <w:pPr>
        <w:rPr>
          <w:lang w:val="en-US"/>
        </w:rPr>
      </w:pPr>
    </w:p>
    <w:p w:rsidR="008D1618" w:rsidRDefault="008D1618" w:rsidP="005024E6">
      <w:pPr>
        <w:rPr>
          <w:lang w:val="en-US"/>
        </w:rPr>
      </w:pPr>
    </w:p>
    <w:p w:rsidR="00634AE3" w:rsidRDefault="00634AE3" w:rsidP="005024E6">
      <w:pPr>
        <w:rPr>
          <w:lang w:val="en-US"/>
        </w:rPr>
      </w:pPr>
    </w:p>
    <w:p w:rsidR="003B2B79" w:rsidRDefault="003B2B79" w:rsidP="005024E6">
      <w:pPr>
        <w:rPr>
          <w:lang w:val="en-US"/>
        </w:rPr>
      </w:pPr>
    </w:p>
    <w:p w:rsidR="00D35387" w:rsidRDefault="00D35387" w:rsidP="005024E6">
      <w:pPr>
        <w:rPr>
          <w:lang w:val="en-US"/>
        </w:rPr>
      </w:pPr>
      <w:proofErr w:type="gramStart"/>
      <w:r>
        <w:rPr>
          <w:lang w:val="en-US"/>
        </w:rPr>
        <w:t>and</w:t>
      </w:r>
      <w:proofErr w:type="gramEnd"/>
      <w:r>
        <w:rPr>
          <w:lang w:val="en-US"/>
        </w:rPr>
        <w:t xml:space="preserve"> the</w:t>
      </w:r>
      <w:r w:rsidR="003B4CCF">
        <w:rPr>
          <w:lang w:val="en-US"/>
        </w:rPr>
        <w:t xml:space="preserve"> final</w:t>
      </w:r>
      <w:r>
        <w:rPr>
          <w:lang w:val="en-US"/>
        </w:rPr>
        <w:t xml:space="preserve"> automaton (the solution) will look like this:</w:t>
      </w:r>
    </w:p>
    <w:p w:rsidR="008D1618" w:rsidRDefault="008D1618" w:rsidP="004B191B">
      <w:pPr>
        <w:jc w:val="center"/>
        <w:rPr>
          <w:lang w:val="en-US"/>
        </w:rPr>
      </w:pPr>
      <w:r>
        <w:rPr>
          <w:noProof/>
          <w:lang w:eastAsia="pl-PL"/>
        </w:rPr>
        <w:lastRenderedPageBreak/>
        <w:drawing>
          <wp:inline distT="0" distB="0" distL="0" distR="0">
            <wp:extent cx="4881317" cy="3992989"/>
            <wp:effectExtent l="19050" t="0" r="0" b="0"/>
            <wp:docPr id="24" name="Obraz 23"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41" cstate="print"/>
                    <a:stretch>
                      <a:fillRect/>
                    </a:stretch>
                  </pic:blipFill>
                  <pic:spPr>
                    <a:xfrm>
                      <a:off x="0" y="0"/>
                      <a:ext cx="4883252" cy="3994571"/>
                    </a:xfrm>
                    <a:prstGeom prst="rect">
                      <a:avLst/>
                    </a:prstGeom>
                  </pic:spPr>
                </pic:pic>
              </a:graphicData>
            </a:graphic>
          </wp:inline>
        </w:drawing>
      </w:r>
    </w:p>
    <w:p w:rsidR="00CB18D0" w:rsidRDefault="00332EB9" w:rsidP="005024E6">
      <w:pPr>
        <w:rPr>
          <w:lang w:val="en-US"/>
        </w:rPr>
      </w:pPr>
      <w:r>
        <w:rPr>
          <w:lang w:val="en-US"/>
        </w:rPr>
        <w:br/>
      </w:r>
    </w:p>
    <w:p w:rsidR="00E21424" w:rsidRDefault="00E21424" w:rsidP="001847F5">
      <w:pPr>
        <w:pStyle w:val="Tytu"/>
        <w:rPr>
          <w:ins w:id="24" w:author="Lucjan" w:date="2013-03-15T12:21:00Z"/>
          <w:noProof/>
          <w:lang w:val="en-US" w:eastAsia="pl-PL"/>
        </w:rPr>
      </w:pPr>
      <w:ins w:id="25" w:author="Lucjan" w:date="2013-03-15T12:21:00Z">
        <w:r>
          <w:rPr>
            <w:noProof/>
            <w:lang w:val="en-US" w:eastAsia="pl-PL"/>
          </w:rPr>
          <w:t>Second requirement</w:t>
        </w:r>
      </w:ins>
    </w:p>
    <w:p w:rsidR="00E21424" w:rsidRDefault="00E21424" w:rsidP="00E21424">
      <w:pPr>
        <w:rPr>
          <w:ins w:id="26" w:author="Lucjan" w:date="2013-03-15T12:24:00Z"/>
          <w:lang w:val="en-US" w:eastAsia="pl-PL"/>
        </w:rPr>
        <w:pPrChange w:id="27" w:author="Lucjan" w:date="2013-03-15T12:21:00Z">
          <w:pPr>
            <w:pStyle w:val="Tytu"/>
          </w:pPr>
        </w:pPrChange>
      </w:pPr>
      <w:ins w:id="28" w:author="Lucjan" w:date="2013-03-15T12:21:00Z">
        <w:r>
          <w:rPr>
            <w:lang w:val="en-US" w:eastAsia="pl-PL"/>
          </w:rPr>
          <w:t xml:space="preserve">The second requirement of </w:t>
        </w:r>
      </w:ins>
      <w:ins w:id="29" w:author="Lucjan" w:date="2013-03-15T12:22:00Z">
        <w:r>
          <w:rPr>
            <w:lang w:val="en-US" w:eastAsia="pl-PL"/>
          </w:rPr>
          <w:t>the</w:t>
        </w:r>
      </w:ins>
      <w:ins w:id="30" w:author="Lucjan" w:date="2013-03-15T12:21:00Z">
        <w:r>
          <w:rPr>
            <w:lang w:val="en-US" w:eastAsia="pl-PL"/>
          </w:rPr>
          <w:t xml:space="preserve"> </w:t>
        </w:r>
      </w:ins>
      <w:ins w:id="31" w:author="Lucjan" w:date="2013-03-15T12:22:00Z">
        <w:r>
          <w:rPr>
            <w:lang w:val="en-US" w:eastAsia="pl-PL"/>
          </w:rPr>
          <w:t>application</w:t>
        </w:r>
      </w:ins>
      <w:ins w:id="32" w:author="Lucjan" w:date="2013-03-15T12:21:00Z">
        <w:r>
          <w:rPr>
            <w:lang w:val="en-US" w:eastAsia="pl-PL"/>
          </w:rPr>
          <w:t xml:space="preserve"> is possibility to </w:t>
        </w:r>
      </w:ins>
      <w:ins w:id="33" w:author="Lucjan" w:date="2013-03-15T12:22:00Z">
        <w:r>
          <w:rPr>
            <w:lang w:val="en-US" w:eastAsia="pl-PL"/>
          </w:rPr>
          <w:t>check</w:t>
        </w:r>
      </w:ins>
      <w:ins w:id="34" w:author="Lucjan" w:date="2013-03-15T12:21:00Z">
        <w:r>
          <w:rPr>
            <w:lang w:val="en-US" w:eastAsia="pl-PL"/>
          </w:rPr>
          <w:t xml:space="preserve">, how the automata build </w:t>
        </w:r>
        <w:proofErr w:type="spellStart"/>
        <w:r>
          <w:rPr>
            <w:lang w:val="en-US" w:eastAsia="pl-PL"/>
          </w:rPr>
          <w:t>accordind</w:t>
        </w:r>
        <w:proofErr w:type="spellEnd"/>
        <w:r>
          <w:rPr>
            <w:lang w:val="en-US" w:eastAsia="pl-PL"/>
          </w:rPr>
          <w:t xml:space="preserve"> to </w:t>
        </w:r>
      </w:ins>
      <w:ins w:id="35" w:author="Lucjan" w:date="2013-03-15T12:23:00Z">
        <w:r>
          <w:rPr>
            <w:lang w:val="en-US" w:eastAsia="pl-PL"/>
          </w:rPr>
          <w:t>algorithm</w:t>
        </w:r>
      </w:ins>
      <w:ins w:id="36" w:author="Lucjan" w:date="2013-03-15T12:21:00Z">
        <w:r>
          <w:rPr>
            <w:lang w:val="en-US" w:eastAsia="pl-PL"/>
          </w:rPr>
          <w:t xml:space="preserve"> </w:t>
        </w:r>
      </w:ins>
      <w:ins w:id="37" w:author="Lucjan" w:date="2013-03-15T12:22:00Z">
        <w:r>
          <w:rPr>
            <w:lang w:val="en-US" w:eastAsia="pl-PL"/>
          </w:rPr>
          <w:t>described</w:t>
        </w:r>
      </w:ins>
      <w:ins w:id="38" w:author="Lucjan" w:date="2013-03-15T12:21:00Z">
        <w:r>
          <w:rPr>
            <w:lang w:val="en-US" w:eastAsia="pl-PL"/>
          </w:rPr>
          <w:t xml:space="preserve"> </w:t>
        </w:r>
      </w:ins>
      <w:ins w:id="39" w:author="Lucjan" w:date="2013-03-15T12:22:00Z">
        <w:r>
          <w:rPr>
            <w:lang w:val="en-US" w:eastAsia="pl-PL"/>
          </w:rPr>
          <w:t>in previous section works.</w:t>
        </w:r>
      </w:ins>
      <w:ins w:id="40" w:author="Lucjan" w:date="2013-03-15T12:23:00Z">
        <w:r>
          <w:rPr>
            <w:lang w:val="en-US" w:eastAsia="pl-PL"/>
          </w:rPr>
          <w:t xml:space="preserve"> The user can introduce a word over given alphabet and then observe – in one of two described below </w:t>
        </w:r>
      </w:ins>
      <w:ins w:id="41" w:author="Lucjan" w:date="2013-03-15T12:24:00Z">
        <w:r>
          <w:rPr>
            <w:lang w:val="en-US" w:eastAsia="pl-PL"/>
          </w:rPr>
          <w:t>–</w:t>
        </w:r>
      </w:ins>
      <w:ins w:id="42" w:author="Lucjan" w:date="2013-03-15T12:23:00Z">
        <w:r>
          <w:rPr>
            <w:lang w:val="en-US" w:eastAsia="pl-PL"/>
          </w:rPr>
          <w:t xml:space="preserve"> modes,</w:t>
        </w:r>
      </w:ins>
      <w:ins w:id="43" w:author="Lucjan" w:date="2013-03-15T12:24:00Z">
        <w:r>
          <w:rPr>
            <w:lang w:val="en-US" w:eastAsia="pl-PL"/>
          </w:rPr>
          <w:t xml:space="preserve"> how the automata works,</w:t>
        </w:r>
      </w:ins>
    </w:p>
    <w:p w:rsidR="00E21424" w:rsidRDefault="00E21424" w:rsidP="00E21424">
      <w:pPr>
        <w:rPr>
          <w:ins w:id="44" w:author="Lucjan" w:date="2013-03-15T12:24:00Z"/>
          <w:lang w:val="en-US" w:eastAsia="pl-PL"/>
        </w:rPr>
        <w:pPrChange w:id="45" w:author="Lucjan" w:date="2013-03-15T12:21:00Z">
          <w:pPr>
            <w:pStyle w:val="Tytu"/>
          </w:pPr>
        </w:pPrChange>
      </w:pPr>
      <w:ins w:id="46" w:author="Lucjan" w:date="2013-03-15T12:24:00Z">
        <w:r>
          <w:rPr>
            <w:lang w:val="en-US" w:eastAsia="pl-PL"/>
          </w:rPr>
          <w:t>These two modes are as follows:</w:t>
        </w:r>
      </w:ins>
    </w:p>
    <w:p w:rsidR="00E21424" w:rsidRPr="00E21424" w:rsidRDefault="00E21424" w:rsidP="00E21424">
      <w:pPr>
        <w:pStyle w:val="Akapitzlist"/>
        <w:numPr>
          <w:ilvl w:val="0"/>
          <w:numId w:val="6"/>
        </w:numPr>
        <w:rPr>
          <w:ins w:id="47" w:author="Lucjan" w:date="2013-03-15T12:24:00Z"/>
          <w:lang w:val="en-US" w:eastAsia="pl-PL"/>
        </w:rPr>
        <w:pPrChange w:id="48" w:author="Lucjan" w:date="2013-03-15T12:25:00Z">
          <w:pPr>
            <w:pStyle w:val="Tytu"/>
          </w:pPr>
        </w:pPrChange>
      </w:pPr>
      <w:ins w:id="49" w:author="Lucjan" w:date="2013-03-15T12:24:00Z">
        <w:r w:rsidRPr="00E21424">
          <w:rPr>
            <w:lang w:val="en-US" w:eastAsia="pl-PL"/>
          </w:rPr>
          <w:t>step by step mode – the user observe the steps of computation</w:t>
        </w:r>
      </w:ins>
    </w:p>
    <w:p w:rsidR="00E21424" w:rsidRPr="00E21424" w:rsidRDefault="00E21424" w:rsidP="00E21424">
      <w:pPr>
        <w:pStyle w:val="Akapitzlist"/>
        <w:numPr>
          <w:ilvl w:val="0"/>
          <w:numId w:val="6"/>
        </w:numPr>
        <w:rPr>
          <w:ins w:id="50" w:author="Lucjan" w:date="2013-03-15T12:24:00Z"/>
          <w:lang w:val="en-US" w:eastAsia="pl-PL"/>
        </w:rPr>
        <w:pPrChange w:id="51" w:author="Lucjan" w:date="2013-03-15T12:25:00Z">
          <w:pPr>
            <w:pStyle w:val="Tytu"/>
          </w:pPr>
        </w:pPrChange>
      </w:pPr>
      <w:ins w:id="52" w:author="Lucjan" w:date="2013-03-15T12:24:00Z">
        <w:r w:rsidRPr="00E21424">
          <w:rPr>
            <w:lang w:val="en-US" w:eastAsia="pl-PL"/>
          </w:rPr>
          <w:t>only result – the user observe only the final effect of computation</w:t>
        </w:r>
      </w:ins>
    </w:p>
    <w:p w:rsidR="00E21424" w:rsidRPr="00E21424" w:rsidRDefault="00E21424" w:rsidP="00E21424">
      <w:pPr>
        <w:rPr>
          <w:ins w:id="53" w:author="Lucjan" w:date="2013-03-15T12:21:00Z"/>
          <w:lang w:val="en-US" w:eastAsia="pl-PL"/>
          <w:rPrChange w:id="54" w:author="Lucjan" w:date="2013-03-15T12:21:00Z">
            <w:rPr>
              <w:ins w:id="55" w:author="Lucjan" w:date="2013-03-15T12:21:00Z"/>
              <w:noProof/>
              <w:lang w:val="en-US" w:eastAsia="pl-PL"/>
            </w:rPr>
          </w:rPrChange>
        </w:rPr>
        <w:pPrChange w:id="56" w:author="Lucjan" w:date="2013-03-15T12:21:00Z">
          <w:pPr>
            <w:pStyle w:val="Tytu"/>
          </w:pPr>
        </w:pPrChange>
      </w:pPr>
      <w:ins w:id="57" w:author="Lucjan" w:date="2013-03-15T12:25:00Z">
        <w:r>
          <w:rPr>
            <w:lang w:val="en-US" w:eastAsia="pl-PL"/>
          </w:rPr>
          <w:t xml:space="preserve">In both cases at the end </w:t>
        </w:r>
        <w:proofErr w:type="spellStart"/>
        <w:r>
          <w:rPr>
            <w:lang w:val="en-US" w:eastAsia="pl-PL"/>
          </w:rPr>
          <w:t>tha</w:t>
        </w:r>
        <w:proofErr w:type="spellEnd"/>
        <w:r>
          <w:rPr>
            <w:lang w:val="en-US" w:eastAsia="pl-PL"/>
          </w:rPr>
          <w:t xml:space="preserve"> appropriate message is generated (“accepted” or “non accepted”)</w:t>
        </w:r>
      </w:ins>
      <w:bookmarkStart w:id="58" w:name="_GoBack"/>
      <w:bookmarkEnd w:id="58"/>
    </w:p>
    <w:p w:rsidR="00D35387" w:rsidRPr="00F60888" w:rsidRDefault="00D35387" w:rsidP="001847F5">
      <w:pPr>
        <w:pStyle w:val="Tytu"/>
        <w:rPr>
          <w:noProof/>
          <w:lang w:val="en-US" w:eastAsia="pl-PL"/>
        </w:rPr>
      </w:pPr>
      <w:r w:rsidRPr="00F60888">
        <w:rPr>
          <w:noProof/>
          <w:lang w:val="en-US" w:eastAsia="pl-PL"/>
        </w:rPr>
        <w:t>Summary</w:t>
      </w:r>
    </w:p>
    <w:p w:rsidR="00D35387" w:rsidRPr="00D35387" w:rsidRDefault="00A13804" w:rsidP="00D35387">
      <w:pPr>
        <w:ind w:left="360"/>
        <w:rPr>
          <w:lang w:val="en-US"/>
        </w:rPr>
      </w:pPr>
      <w:r>
        <w:rPr>
          <w:lang w:val="en-US"/>
        </w:rPr>
        <w:t xml:space="preserve">The aim of this program is to help users create finite automata based on inputted regular language by the user. Also, checking the inserted language will be useful to many users since not </w:t>
      </w:r>
      <w:r w:rsidR="00515F14">
        <w:rPr>
          <w:lang w:val="en-US"/>
        </w:rPr>
        <w:t xml:space="preserve">all </w:t>
      </w:r>
      <w:r w:rsidR="003171B3">
        <w:rPr>
          <w:lang w:val="en-US"/>
        </w:rPr>
        <w:t>end-</w:t>
      </w:r>
      <w:r>
        <w:rPr>
          <w:lang w:val="en-US"/>
        </w:rPr>
        <w:t xml:space="preserve">users know what </w:t>
      </w:r>
      <w:proofErr w:type="gramStart"/>
      <w:r>
        <w:rPr>
          <w:lang w:val="en-US"/>
        </w:rPr>
        <w:t>is a regular language</w:t>
      </w:r>
      <w:proofErr w:type="gramEnd"/>
      <w:r>
        <w:rPr>
          <w:lang w:val="en-US"/>
        </w:rPr>
        <w:t xml:space="preserve">. </w:t>
      </w:r>
      <w:r w:rsidR="00BF4D10">
        <w:rPr>
          <w:lang w:val="en-US"/>
        </w:rPr>
        <w:t xml:space="preserve">This application will be simple to use for the user and it will be clear to read. The answers of the problem will not be too complicated and they will be easy to understand. </w:t>
      </w:r>
    </w:p>
    <w:sectPr w:rsidR="00D35387" w:rsidRPr="00D35387" w:rsidSect="00650933">
      <w:headerReference w:type="even" r:id="rId42"/>
      <w:headerReference w:type="default" r:id="rId43"/>
      <w:footerReference w:type="even" r:id="rId44"/>
      <w:footerReference w:type="default" r:id="rId45"/>
      <w:headerReference w:type="first" r:id="rId46"/>
      <w:footerReference w:type="first" r:id="rId47"/>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4D03" w:rsidRDefault="008B4D03" w:rsidP="00BB4A9A">
      <w:pPr>
        <w:spacing w:after="0" w:line="240" w:lineRule="auto"/>
      </w:pPr>
      <w:r>
        <w:separator/>
      </w:r>
    </w:p>
  </w:endnote>
  <w:endnote w:type="continuationSeparator" w:id="0">
    <w:p w:rsidR="008B4D03" w:rsidRDefault="008B4D03" w:rsidP="00BB4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2470126"/>
      <w:docPartObj>
        <w:docPartGallery w:val="Page Numbers (Bottom of Page)"/>
        <w:docPartUnique/>
      </w:docPartObj>
    </w:sdtPr>
    <w:sdtEndPr/>
    <w:sdtContent>
      <w:sdt>
        <w:sdtPr>
          <w:id w:val="-2120590660"/>
          <w:docPartObj>
            <w:docPartGallery w:val="Page Numbers (Top of Page)"/>
            <w:docPartUnique/>
          </w:docPartObj>
        </w:sdtPr>
        <w:sdtEndPr/>
        <w:sdtContent>
          <w:p w:rsidR="00515F14" w:rsidRDefault="00515F14">
            <w:pPr>
              <w:pStyle w:val="Stopka"/>
            </w:pPr>
            <w:r>
              <w:t xml:space="preserve">Page </w:t>
            </w:r>
            <w:r w:rsidR="007C287A">
              <w:rPr>
                <w:b/>
                <w:bCs/>
                <w:sz w:val="24"/>
                <w:szCs w:val="24"/>
              </w:rPr>
              <w:fldChar w:fldCharType="begin"/>
            </w:r>
            <w:r>
              <w:rPr>
                <w:b/>
                <w:bCs/>
              </w:rPr>
              <w:instrText xml:space="preserve"> PAGE </w:instrText>
            </w:r>
            <w:r w:rsidR="007C287A">
              <w:rPr>
                <w:b/>
                <w:bCs/>
                <w:sz w:val="24"/>
                <w:szCs w:val="24"/>
              </w:rPr>
              <w:fldChar w:fldCharType="separate"/>
            </w:r>
            <w:r w:rsidR="00E21424">
              <w:rPr>
                <w:b/>
                <w:bCs/>
                <w:noProof/>
              </w:rPr>
              <w:t>10</w:t>
            </w:r>
            <w:r w:rsidR="007C287A">
              <w:rPr>
                <w:b/>
                <w:bCs/>
                <w:sz w:val="24"/>
                <w:szCs w:val="24"/>
              </w:rPr>
              <w:fldChar w:fldCharType="end"/>
            </w:r>
            <w:r>
              <w:t xml:space="preserve"> of </w:t>
            </w:r>
            <w:r w:rsidR="007C287A">
              <w:rPr>
                <w:b/>
                <w:bCs/>
                <w:sz w:val="24"/>
                <w:szCs w:val="24"/>
              </w:rPr>
              <w:fldChar w:fldCharType="begin"/>
            </w:r>
            <w:r>
              <w:rPr>
                <w:b/>
                <w:bCs/>
              </w:rPr>
              <w:instrText xml:space="preserve"> NUMPAGES  </w:instrText>
            </w:r>
            <w:r w:rsidR="007C287A">
              <w:rPr>
                <w:b/>
                <w:bCs/>
                <w:sz w:val="24"/>
                <w:szCs w:val="24"/>
              </w:rPr>
              <w:fldChar w:fldCharType="separate"/>
            </w:r>
            <w:r w:rsidR="00E21424">
              <w:rPr>
                <w:b/>
                <w:bCs/>
                <w:noProof/>
              </w:rPr>
              <w:t>12</w:t>
            </w:r>
            <w:r w:rsidR="007C287A">
              <w:rPr>
                <w:b/>
                <w:bCs/>
                <w:sz w:val="24"/>
                <w:szCs w:val="24"/>
              </w:rPr>
              <w:fldChar w:fldCharType="end"/>
            </w:r>
          </w:p>
        </w:sdtContent>
      </w:sdt>
    </w:sdtContent>
  </w:sdt>
  <w:p w:rsidR="00650933" w:rsidRDefault="00650933">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8847865"/>
      <w:docPartObj>
        <w:docPartGallery w:val="Page Numbers (Bottom of Page)"/>
        <w:docPartUnique/>
      </w:docPartObj>
    </w:sdtPr>
    <w:sdtEndPr/>
    <w:sdtContent>
      <w:sdt>
        <w:sdtPr>
          <w:id w:val="860082579"/>
          <w:docPartObj>
            <w:docPartGallery w:val="Page Numbers (Top of Page)"/>
            <w:docPartUnique/>
          </w:docPartObj>
        </w:sdtPr>
        <w:sdtEndPr/>
        <w:sdtContent>
          <w:p w:rsidR="00515F14" w:rsidRDefault="00515F14">
            <w:pPr>
              <w:pStyle w:val="Stopka"/>
              <w:jc w:val="right"/>
            </w:pPr>
            <w:r>
              <w:t xml:space="preserve">Page </w:t>
            </w:r>
            <w:r w:rsidR="007C287A">
              <w:rPr>
                <w:b/>
                <w:bCs/>
                <w:sz w:val="24"/>
                <w:szCs w:val="24"/>
              </w:rPr>
              <w:fldChar w:fldCharType="begin"/>
            </w:r>
            <w:r>
              <w:rPr>
                <w:b/>
                <w:bCs/>
              </w:rPr>
              <w:instrText xml:space="preserve"> PAGE </w:instrText>
            </w:r>
            <w:r w:rsidR="007C287A">
              <w:rPr>
                <w:b/>
                <w:bCs/>
                <w:sz w:val="24"/>
                <w:szCs w:val="24"/>
              </w:rPr>
              <w:fldChar w:fldCharType="separate"/>
            </w:r>
            <w:r w:rsidR="00E21424">
              <w:rPr>
                <w:b/>
                <w:bCs/>
                <w:noProof/>
              </w:rPr>
              <w:t>9</w:t>
            </w:r>
            <w:r w:rsidR="007C287A">
              <w:rPr>
                <w:b/>
                <w:bCs/>
                <w:sz w:val="24"/>
                <w:szCs w:val="24"/>
              </w:rPr>
              <w:fldChar w:fldCharType="end"/>
            </w:r>
            <w:r>
              <w:t xml:space="preserve"> of </w:t>
            </w:r>
            <w:r w:rsidR="007C287A">
              <w:rPr>
                <w:b/>
                <w:bCs/>
                <w:sz w:val="24"/>
                <w:szCs w:val="24"/>
              </w:rPr>
              <w:fldChar w:fldCharType="begin"/>
            </w:r>
            <w:r>
              <w:rPr>
                <w:b/>
                <w:bCs/>
              </w:rPr>
              <w:instrText xml:space="preserve"> NUMPAGES  </w:instrText>
            </w:r>
            <w:r w:rsidR="007C287A">
              <w:rPr>
                <w:b/>
                <w:bCs/>
                <w:sz w:val="24"/>
                <w:szCs w:val="24"/>
              </w:rPr>
              <w:fldChar w:fldCharType="separate"/>
            </w:r>
            <w:r w:rsidR="00E21424">
              <w:rPr>
                <w:b/>
                <w:bCs/>
                <w:noProof/>
              </w:rPr>
              <w:t>12</w:t>
            </w:r>
            <w:r w:rsidR="007C287A">
              <w:rPr>
                <w:b/>
                <w:bCs/>
                <w:sz w:val="24"/>
                <w:szCs w:val="24"/>
              </w:rPr>
              <w:fldChar w:fldCharType="end"/>
            </w:r>
          </w:p>
        </w:sdtContent>
      </w:sdt>
    </w:sdtContent>
  </w:sdt>
  <w:p w:rsidR="00650933" w:rsidRDefault="00650933">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F14" w:rsidRDefault="00515F14">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4D03" w:rsidRDefault="008B4D03" w:rsidP="00BB4A9A">
      <w:pPr>
        <w:spacing w:after="0" w:line="240" w:lineRule="auto"/>
      </w:pPr>
      <w:r>
        <w:separator/>
      </w:r>
    </w:p>
  </w:footnote>
  <w:footnote w:type="continuationSeparator" w:id="0">
    <w:p w:rsidR="008B4D03" w:rsidRDefault="008B4D03" w:rsidP="00BB4A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F14" w:rsidRDefault="00515F14">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F14" w:rsidRDefault="00515F14">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F14" w:rsidRDefault="00515F14">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22A59"/>
    <w:multiLevelType w:val="hybridMultilevel"/>
    <w:tmpl w:val="BAFCDC0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9CB2F36"/>
    <w:multiLevelType w:val="hybridMultilevel"/>
    <w:tmpl w:val="D472A776"/>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D503680"/>
    <w:multiLevelType w:val="multilevel"/>
    <w:tmpl w:val="1A18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AD234F"/>
    <w:multiLevelType w:val="hybridMultilevel"/>
    <w:tmpl w:val="88D26E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44FF29C2"/>
    <w:multiLevelType w:val="multilevel"/>
    <w:tmpl w:val="78BE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876A4A"/>
    <w:multiLevelType w:val="multilevel"/>
    <w:tmpl w:val="BC92A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760438"/>
    <w:rsid w:val="000170F3"/>
    <w:rsid w:val="00095B23"/>
    <w:rsid w:val="00097B7A"/>
    <w:rsid w:val="000B30C3"/>
    <w:rsid w:val="00137080"/>
    <w:rsid w:val="001653E9"/>
    <w:rsid w:val="0017464B"/>
    <w:rsid w:val="001847F5"/>
    <w:rsid w:val="001D3E5A"/>
    <w:rsid w:val="002A14AB"/>
    <w:rsid w:val="002F3550"/>
    <w:rsid w:val="002F621A"/>
    <w:rsid w:val="003171B3"/>
    <w:rsid w:val="00332EB9"/>
    <w:rsid w:val="00361204"/>
    <w:rsid w:val="0037354F"/>
    <w:rsid w:val="003A04B5"/>
    <w:rsid w:val="003B2B79"/>
    <w:rsid w:val="003B4CCF"/>
    <w:rsid w:val="003E3E59"/>
    <w:rsid w:val="003E45A1"/>
    <w:rsid w:val="003E6D40"/>
    <w:rsid w:val="00401FFA"/>
    <w:rsid w:val="00464241"/>
    <w:rsid w:val="004809BF"/>
    <w:rsid w:val="004A44D3"/>
    <w:rsid w:val="004A707D"/>
    <w:rsid w:val="004B191B"/>
    <w:rsid w:val="004F7EE6"/>
    <w:rsid w:val="005024E6"/>
    <w:rsid w:val="00507B33"/>
    <w:rsid w:val="00515F14"/>
    <w:rsid w:val="005A6CF5"/>
    <w:rsid w:val="005B6FF1"/>
    <w:rsid w:val="005D65AE"/>
    <w:rsid w:val="005E1A4B"/>
    <w:rsid w:val="005E6C80"/>
    <w:rsid w:val="00627EE7"/>
    <w:rsid w:val="00634AE3"/>
    <w:rsid w:val="006364FA"/>
    <w:rsid w:val="0064396B"/>
    <w:rsid w:val="00650933"/>
    <w:rsid w:val="0066359B"/>
    <w:rsid w:val="00687893"/>
    <w:rsid w:val="00692EDB"/>
    <w:rsid w:val="00703CBB"/>
    <w:rsid w:val="00722C24"/>
    <w:rsid w:val="00760438"/>
    <w:rsid w:val="007810BF"/>
    <w:rsid w:val="007C287A"/>
    <w:rsid w:val="007F1DAC"/>
    <w:rsid w:val="00805F5A"/>
    <w:rsid w:val="008727E6"/>
    <w:rsid w:val="008A7E7E"/>
    <w:rsid w:val="008B0EB8"/>
    <w:rsid w:val="008B4D03"/>
    <w:rsid w:val="008D1618"/>
    <w:rsid w:val="008F05C1"/>
    <w:rsid w:val="00907E40"/>
    <w:rsid w:val="00920398"/>
    <w:rsid w:val="0095342C"/>
    <w:rsid w:val="009569EA"/>
    <w:rsid w:val="00963DFE"/>
    <w:rsid w:val="009749B6"/>
    <w:rsid w:val="009A3152"/>
    <w:rsid w:val="009B3065"/>
    <w:rsid w:val="009C1F55"/>
    <w:rsid w:val="00A13804"/>
    <w:rsid w:val="00A57FE4"/>
    <w:rsid w:val="00A66FF2"/>
    <w:rsid w:val="00A77E85"/>
    <w:rsid w:val="00B20F0E"/>
    <w:rsid w:val="00B41D33"/>
    <w:rsid w:val="00B87A45"/>
    <w:rsid w:val="00BB4A9A"/>
    <w:rsid w:val="00BC03CF"/>
    <w:rsid w:val="00BD3291"/>
    <w:rsid w:val="00BD4185"/>
    <w:rsid w:val="00BF4D10"/>
    <w:rsid w:val="00BF623C"/>
    <w:rsid w:val="00C00731"/>
    <w:rsid w:val="00C139D9"/>
    <w:rsid w:val="00C14246"/>
    <w:rsid w:val="00C23023"/>
    <w:rsid w:val="00C37DDF"/>
    <w:rsid w:val="00C517F1"/>
    <w:rsid w:val="00C767C7"/>
    <w:rsid w:val="00C8573B"/>
    <w:rsid w:val="00C9273E"/>
    <w:rsid w:val="00C96A91"/>
    <w:rsid w:val="00CB18D0"/>
    <w:rsid w:val="00D04539"/>
    <w:rsid w:val="00D25214"/>
    <w:rsid w:val="00D35387"/>
    <w:rsid w:val="00D84AC8"/>
    <w:rsid w:val="00D914B3"/>
    <w:rsid w:val="00E21424"/>
    <w:rsid w:val="00E5687B"/>
    <w:rsid w:val="00E641DE"/>
    <w:rsid w:val="00E76B08"/>
    <w:rsid w:val="00EF178A"/>
    <w:rsid w:val="00F22B08"/>
    <w:rsid w:val="00F438AB"/>
    <w:rsid w:val="00F52D87"/>
    <w:rsid w:val="00F60888"/>
    <w:rsid w:val="00FB2731"/>
    <w:rsid w:val="00FC70F4"/>
    <w:rsid w:val="00FD665E"/>
    <w:rsid w:val="00FF76B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60438"/>
  </w:style>
  <w:style w:type="paragraph" w:styleId="Nagwek1">
    <w:name w:val="heading 1"/>
    <w:basedOn w:val="Normalny"/>
    <w:next w:val="Normalny"/>
    <w:link w:val="Nagwek1Znak"/>
    <w:uiPriority w:val="9"/>
    <w:qFormat/>
    <w:rsid w:val="001847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1847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Jasnecieniowanie1">
    <w:name w:val="Jasne cieniowanie1"/>
    <w:basedOn w:val="Standardowy"/>
    <w:uiPriority w:val="60"/>
    <w:rsid w:val="0076043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Jasnalista1">
    <w:name w:val="Jasna lista1"/>
    <w:basedOn w:val="Standardowy"/>
    <w:uiPriority w:val="61"/>
    <w:rsid w:val="0076043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agwek">
    <w:name w:val="header"/>
    <w:basedOn w:val="Normalny"/>
    <w:link w:val="NagwekZnak"/>
    <w:uiPriority w:val="99"/>
    <w:unhideWhenUsed/>
    <w:rsid w:val="00BB4A9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B4A9A"/>
  </w:style>
  <w:style w:type="paragraph" w:styleId="Stopka">
    <w:name w:val="footer"/>
    <w:basedOn w:val="Normalny"/>
    <w:link w:val="StopkaZnak"/>
    <w:uiPriority w:val="99"/>
    <w:unhideWhenUsed/>
    <w:rsid w:val="00BB4A9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B4A9A"/>
  </w:style>
  <w:style w:type="paragraph" w:styleId="Akapitzlist">
    <w:name w:val="List Paragraph"/>
    <w:basedOn w:val="Normalny"/>
    <w:uiPriority w:val="34"/>
    <w:qFormat/>
    <w:rsid w:val="00BB4A9A"/>
    <w:pPr>
      <w:ind w:left="720"/>
      <w:contextualSpacing/>
    </w:pPr>
  </w:style>
  <w:style w:type="paragraph" w:styleId="Tekstdymka">
    <w:name w:val="Balloon Text"/>
    <w:basedOn w:val="Normalny"/>
    <w:link w:val="TekstdymkaZnak"/>
    <w:uiPriority w:val="99"/>
    <w:semiHidden/>
    <w:unhideWhenUsed/>
    <w:rsid w:val="007810B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10BF"/>
    <w:rPr>
      <w:rFonts w:ascii="Tahoma" w:hAnsi="Tahoma" w:cs="Tahoma"/>
      <w:sz w:val="16"/>
      <w:szCs w:val="16"/>
    </w:rPr>
  </w:style>
  <w:style w:type="character" w:styleId="Hipercze">
    <w:name w:val="Hyperlink"/>
    <w:basedOn w:val="Domylnaczcionkaakapitu"/>
    <w:uiPriority w:val="99"/>
    <w:unhideWhenUsed/>
    <w:rsid w:val="008B0EB8"/>
    <w:rPr>
      <w:color w:val="0000FF" w:themeColor="hyperlink"/>
      <w:u w:val="single"/>
    </w:rPr>
  </w:style>
  <w:style w:type="table" w:styleId="Tabela-Siatka">
    <w:name w:val="Table Grid"/>
    <w:basedOn w:val="Standardowy"/>
    <w:uiPriority w:val="59"/>
    <w:rsid w:val="00BF4D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ytu">
    <w:name w:val="Title"/>
    <w:basedOn w:val="Normalny"/>
    <w:next w:val="Normalny"/>
    <w:link w:val="TytuZnak"/>
    <w:uiPriority w:val="10"/>
    <w:qFormat/>
    <w:rsid w:val="001847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1847F5"/>
    <w:rPr>
      <w:rFonts w:asciiTheme="majorHAnsi" w:eastAsiaTheme="majorEastAsia" w:hAnsiTheme="majorHAnsi" w:cstheme="majorBidi"/>
      <w:color w:val="17365D" w:themeColor="text2" w:themeShade="BF"/>
      <w:spacing w:val="5"/>
      <w:kern w:val="28"/>
      <w:sz w:val="52"/>
      <w:szCs w:val="52"/>
    </w:rPr>
  </w:style>
  <w:style w:type="character" w:customStyle="1" w:styleId="Nagwek1Znak">
    <w:name w:val="Nagłówek 1 Znak"/>
    <w:basedOn w:val="Domylnaczcionkaakapitu"/>
    <w:link w:val="Nagwek1"/>
    <w:uiPriority w:val="9"/>
    <w:rsid w:val="001847F5"/>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1847F5"/>
    <w:rPr>
      <w:rFonts w:asciiTheme="majorHAnsi" w:eastAsiaTheme="majorEastAsia" w:hAnsiTheme="majorHAnsi" w:cstheme="majorBidi"/>
      <w:b/>
      <w:bCs/>
      <w:color w:val="4F81BD" w:themeColor="accent1"/>
      <w:sz w:val="26"/>
      <w:szCs w:val="26"/>
    </w:rPr>
  </w:style>
  <w:style w:type="paragraph" w:styleId="Bezodstpw">
    <w:name w:val="No Spacing"/>
    <w:link w:val="BezodstpwZnak"/>
    <w:uiPriority w:val="1"/>
    <w:qFormat/>
    <w:rsid w:val="00C517F1"/>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C517F1"/>
    <w:rPr>
      <w:rFonts w:eastAsiaTheme="minorEastAsia"/>
      <w:lang w:eastAsia="pl-PL"/>
    </w:rPr>
  </w:style>
  <w:style w:type="paragraph" w:styleId="Nagwekspisutreci">
    <w:name w:val="TOC Heading"/>
    <w:basedOn w:val="Nagwek1"/>
    <w:next w:val="Normalny"/>
    <w:uiPriority w:val="39"/>
    <w:unhideWhenUsed/>
    <w:qFormat/>
    <w:rsid w:val="00F60888"/>
    <w:pPr>
      <w:outlineLvl w:val="9"/>
    </w:pPr>
  </w:style>
  <w:style w:type="paragraph" w:styleId="Spistreci1">
    <w:name w:val="toc 1"/>
    <w:basedOn w:val="Normalny"/>
    <w:next w:val="Normalny"/>
    <w:autoRedefine/>
    <w:uiPriority w:val="39"/>
    <w:unhideWhenUsed/>
    <w:qFormat/>
    <w:rsid w:val="00F60888"/>
    <w:pPr>
      <w:spacing w:after="100"/>
    </w:pPr>
    <w:rPr>
      <w:b/>
      <w:lang w:val="en-US"/>
    </w:rPr>
  </w:style>
  <w:style w:type="paragraph" w:styleId="Spistreci2">
    <w:name w:val="toc 2"/>
    <w:basedOn w:val="Normalny"/>
    <w:next w:val="Normalny"/>
    <w:autoRedefine/>
    <w:uiPriority w:val="39"/>
    <w:semiHidden/>
    <w:unhideWhenUsed/>
    <w:qFormat/>
    <w:rsid w:val="00F60888"/>
    <w:pPr>
      <w:spacing w:after="100"/>
      <w:ind w:left="220"/>
    </w:pPr>
    <w:rPr>
      <w:rFonts w:eastAsiaTheme="minorEastAsia"/>
    </w:rPr>
  </w:style>
  <w:style w:type="paragraph" w:styleId="Spistreci3">
    <w:name w:val="toc 3"/>
    <w:basedOn w:val="Normalny"/>
    <w:next w:val="Normalny"/>
    <w:autoRedefine/>
    <w:uiPriority w:val="39"/>
    <w:semiHidden/>
    <w:unhideWhenUsed/>
    <w:qFormat/>
    <w:rsid w:val="00F60888"/>
    <w:pPr>
      <w:spacing w:after="100"/>
      <w:ind w:left="440"/>
    </w:pPr>
    <w:rPr>
      <w:rFonts w:eastAsiaTheme="minorEastAsia"/>
    </w:rPr>
  </w:style>
  <w:style w:type="character" w:customStyle="1" w:styleId="apple-converted-space">
    <w:name w:val="apple-converted-space"/>
    <w:basedOn w:val="Domylnaczcionkaakapitu"/>
    <w:rsid w:val="000B30C3"/>
  </w:style>
  <w:style w:type="paragraph" w:styleId="NormalnyWeb">
    <w:name w:val="Normal (Web)"/>
    <w:basedOn w:val="Normalny"/>
    <w:uiPriority w:val="99"/>
    <w:semiHidden/>
    <w:unhideWhenUsed/>
    <w:rsid w:val="00BC03CF"/>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60438"/>
  </w:style>
  <w:style w:type="paragraph" w:styleId="Nagwek1">
    <w:name w:val="heading 1"/>
    <w:basedOn w:val="Normalny"/>
    <w:next w:val="Normalny"/>
    <w:link w:val="Nagwek1Znak"/>
    <w:uiPriority w:val="9"/>
    <w:qFormat/>
    <w:rsid w:val="001847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1847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Jasnecieniowanie1">
    <w:name w:val="Jasne cieniowanie1"/>
    <w:basedOn w:val="Standardowy"/>
    <w:uiPriority w:val="60"/>
    <w:rsid w:val="0076043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Jasnalista1">
    <w:name w:val="Jasna lista1"/>
    <w:basedOn w:val="Standardowy"/>
    <w:uiPriority w:val="61"/>
    <w:rsid w:val="0076043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agwek">
    <w:name w:val="header"/>
    <w:basedOn w:val="Normalny"/>
    <w:link w:val="NagwekZnak"/>
    <w:uiPriority w:val="99"/>
    <w:unhideWhenUsed/>
    <w:rsid w:val="00BB4A9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B4A9A"/>
  </w:style>
  <w:style w:type="paragraph" w:styleId="Stopka">
    <w:name w:val="footer"/>
    <w:basedOn w:val="Normalny"/>
    <w:link w:val="StopkaZnak"/>
    <w:uiPriority w:val="99"/>
    <w:unhideWhenUsed/>
    <w:rsid w:val="00BB4A9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B4A9A"/>
  </w:style>
  <w:style w:type="paragraph" w:styleId="Akapitzlist">
    <w:name w:val="List Paragraph"/>
    <w:basedOn w:val="Normalny"/>
    <w:uiPriority w:val="34"/>
    <w:qFormat/>
    <w:rsid w:val="00BB4A9A"/>
    <w:pPr>
      <w:ind w:left="720"/>
      <w:contextualSpacing/>
    </w:pPr>
  </w:style>
  <w:style w:type="paragraph" w:styleId="Tekstdymka">
    <w:name w:val="Balloon Text"/>
    <w:basedOn w:val="Normalny"/>
    <w:link w:val="TekstdymkaZnak"/>
    <w:uiPriority w:val="99"/>
    <w:semiHidden/>
    <w:unhideWhenUsed/>
    <w:rsid w:val="007810B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10BF"/>
    <w:rPr>
      <w:rFonts w:ascii="Tahoma" w:hAnsi="Tahoma" w:cs="Tahoma"/>
      <w:sz w:val="16"/>
      <w:szCs w:val="16"/>
    </w:rPr>
  </w:style>
  <w:style w:type="character" w:styleId="Hipercze">
    <w:name w:val="Hyperlink"/>
    <w:basedOn w:val="Domylnaczcionkaakapitu"/>
    <w:uiPriority w:val="99"/>
    <w:unhideWhenUsed/>
    <w:rsid w:val="008B0EB8"/>
    <w:rPr>
      <w:color w:val="0000FF" w:themeColor="hyperlink"/>
      <w:u w:val="single"/>
    </w:rPr>
  </w:style>
  <w:style w:type="table" w:styleId="Tabela-Siatka">
    <w:name w:val="Table Grid"/>
    <w:basedOn w:val="Standardowy"/>
    <w:uiPriority w:val="59"/>
    <w:rsid w:val="00BF4D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ytu">
    <w:name w:val="Title"/>
    <w:basedOn w:val="Normalny"/>
    <w:next w:val="Normalny"/>
    <w:link w:val="TytuZnak"/>
    <w:uiPriority w:val="10"/>
    <w:qFormat/>
    <w:rsid w:val="001847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1847F5"/>
    <w:rPr>
      <w:rFonts w:asciiTheme="majorHAnsi" w:eastAsiaTheme="majorEastAsia" w:hAnsiTheme="majorHAnsi" w:cstheme="majorBidi"/>
      <w:color w:val="17365D" w:themeColor="text2" w:themeShade="BF"/>
      <w:spacing w:val="5"/>
      <w:kern w:val="28"/>
      <w:sz w:val="52"/>
      <w:szCs w:val="52"/>
    </w:rPr>
  </w:style>
  <w:style w:type="character" w:customStyle="1" w:styleId="Nagwek1Znak">
    <w:name w:val="Nagłówek 1 Znak"/>
    <w:basedOn w:val="Domylnaczcionkaakapitu"/>
    <w:link w:val="Nagwek1"/>
    <w:uiPriority w:val="9"/>
    <w:rsid w:val="001847F5"/>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1847F5"/>
    <w:rPr>
      <w:rFonts w:asciiTheme="majorHAnsi" w:eastAsiaTheme="majorEastAsia" w:hAnsiTheme="majorHAnsi" w:cstheme="majorBidi"/>
      <w:b/>
      <w:bCs/>
      <w:color w:val="4F81BD" w:themeColor="accent1"/>
      <w:sz w:val="26"/>
      <w:szCs w:val="26"/>
    </w:rPr>
  </w:style>
  <w:style w:type="paragraph" w:styleId="Bezodstpw">
    <w:name w:val="No Spacing"/>
    <w:link w:val="BezodstpwZnak"/>
    <w:uiPriority w:val="1"/>
    <w:qFormat/>
    <w:rsid w:val="00C517F1"/>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C517F1"/>
    <w:rPr>
      <w:rFonts w:eastAsiaTheme="minorEastAsia"/>
      <w:lang w:eastAsia="pl-PL"/>
    </w:rPr>
  </w:style>
  <w:style w:type="paragraph" w:styleId="Nagwekspisutreci">
    <w:name w:val="TOC Heading"/>
    <w:basedOn w:val="Nagwek1"/>
    <w:next w:val="Normalny"/>
    <w:uiPriority w:val="39"/>
    <w:unhideWhenUsed/>
    <w:qFormat/>
    <w:rsid w:val="00F60888"/>
    <w:pPr>
      <w:outlineLvl w:val="9"/>
    </w:pPr>
  </w:style>
  <w:style w:type="paragraph" w:styleId="Spistreci1">
    <w:name w:val="toc 1"/>
    <w:basedOn w:val="Normalny"/>
    <w:next w:val="Normalny"/>
    <w:autoRedefine/>
    <w:uiPriority w:val="39"/>
    <w:unhideWhenUsed/>
    <w:qFormat/>
    <w:rsid w:val="00F60888"/>
    <w:pPr>
      <w:spacing w:after="100"/>
    </w:pPr>
    <w:rPr>
      <w:b/>
      <w:lang w:val="en-US"/>
    </w:rPr>
  </w:style>
  <w:style w:type="paragraph" w:styleId="Spistreci2">
    <w:name w:val="toc 2"/>
    <w:basedOn w:val="Normalny"/>
    <w:next w:val="Normalny"/>
    <w:autoRedefine/>
    <w:uiPriority w:val="39"/>
    <w:semiHidden/>
    <w:unhideWhenUsed/>
    <w:qFormat/>
    <w:rsid w:val="00F60888"/>
    <w:pPr>
      <w:spacing w:after="100"/>
      <w:ind w:left="220"/>
    </w:pPr>
    <w:rPr>
      <w:rFonts w:eastAsiaTheme="minorEastAsia"/>
    </w:rPr>
  </w:style>
  <w:style w:type="paragraph" w:styleId="Spistreci3">
    <w:name w:val="toc 3"/>
    <w:basedOn w:val="Normalny"/>
    <w:next w:val="Normalny"/>
    <w:autoRedefine/>
    <w:uiPriority w:val="39"/>
    <w:semiHidden/>
    <w:unhideWhenUsed/>
    <w:qFormat/>
    <w:rsid w:val="00F60888"/>
    <w:pPr>
      <w:spacing w:after="100"/>
      <w:ind w:left="440"/>
    </w:pPr>
    <w:rPr>
      <w:rFonts w:eastAsiaTheme="minorEastAsia"/>
    </w:rPr>
  </w:style>
  <w:style w:type="character" w:customStyle="1" w:styleId="apple-converted-space">
    <w:name w:val="apple-converted-space"/>
    <w:basedOn w:val="Domylnaczcionkaakapitu"/>
    <w:rsid w:val="000B30C3"/>
  </w:style>
  <w:style w:type="paragraph" w:styleId="NormalnyWeb">
    <w:name w:val="Normal (Web)"/>
    <w:basedOn w:val="Normalny"/>
    <w:uiPriority w:val="99"/>
    <w:semiHidden/>
    <w:unhideWhenUsed/>
    <w:rsid w:val="00BC03CF"/>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9278">
      <w:bodyDiv w:val="1"/>
      <w:marLeft w:val="0"/>
      <w:marRight w:val="0"/>
      <w:marTop w:val="0"/>
      <w:marBottom w:val="0"/>
      <w:divBdr>
        <w:top w:val="none" w:sz="0" w:space="0" w:color="auto"/>
        <w:left w:val="none" w:sz="0" w:space="0" w:color="auto"/>
        <w:bottom w:val="none" w:sz="0" w:space="0" w:color="auto"/>
        <w:right w:val="none" w:sz="0" w:space="0" w:color="auto"/>
      </w:divBdr>
    </w:div>
    <w:div w:id="197859093">
      <w:bodyDiv w:val="1"/>
      <w:marLeft w:val="0"/>
      <w:marRight w:val="0"/>
      <w:marTop w:val="0"/>
      <w:marBottom w:val="0"/>
      <w:divBdr>
        <w:top w:val="none" w:sz="0" w:space="0" w:color="auto"/>
        <w:left w:val="none" w:sz="0" w:space="0" w:color="auto"/>
        <w:bottom w:val="none" w:sz="0" w:space="0" w:color="auto"/>
        <w:right w:val="none" w:sz="0" w:space="0" w:color="auto"/>
      </w:divBdr>
    </w:div>
    <w:div w:id="863328944">
      <w:bodyDiv w:val="1"/>
      <w:marLeft w:val="0"/>
      <w:marRight w:val="0"/>
      <w:marTop w:val="0"/>
      <w:marBottom w:val="0"/>
      <w:divBdr>
        <w:top w:val="none" w:sz="0" w:space="0" w:color="auto"/>
        <w:left w:val="none" w:sz="0" w:space="0" w:color="auto"/>
        <w:bottom w:val="none" w:sz="0" w:space="0" w:color="auto"/>
        <w:right w:val="none" w:sz="0" w:space="0" w:color="auto"/>
      </w:divBdr>
    </w:div>
    <w:div w:id="1121266886">
      <w:bodyDiv w:val="1"/>
      <w:marLeft w:val="0"/>
      <w:marRight w:val="0"/>
      <w:marTop w:val="0"/>
      <w:marBottom w:val="0"/>
      <w:divBdr>
        <w:top w:val="none" w:sz="0" w:space="0" w:color="auto"/>
        <w:left w:val="none" w:sz="0" w:space="0" w:color="auto"/>
        <w:bottom w:val="none" w:sz="0" w:space="0" w:color="auto"/>
        <w:right w:val="none" w:sz="0" w:space="0" w:color="auto"/>
      </w:divBdr>
    </w:div>
    <w:div w:id="1460294272">
      <w:bodyDiv w:val="1"/>
      <w:marLeft w:val="0"/>
      <w:marRight w:val="0"/>
      <w:marTop w:val="0"/>
      <w:marBottom w:val="0"/>
      <w:divBdr>
        <w:top w:val="none" w:sz="0" w:space="0" w:color="auto"/>
        <w:left w:val="none" w:sz="0" w:space="0" w:color="auto"/>
        <w:bottom w:val="none" w:sz="0" w:space="0" w:color="auto"/>
        <w:right w:val="none" w:sz="0" w:space="0" w:color="auto"/>
      </w:divBdr>
    </w:div>
    <w:div w:id="1676493095">
      <w:bodyDiv w:val="1"/>
      <w:marLeft w:val="0"/>
      <w:marRight w:val="0"/>
      <w:marTop w:val="0"/>
      <w:marBottom w:val="0"/>
      <w:divBdr>
        <w:top w:val="none" w:sz="0" w:space="0" w:color="auto"/>
        <w:left w:val="none" w:sz="0" w:space="0" w:color="auto"/>
        <w:bottom w:val="none" w:sz="0" w:space="0" w:color="auto"/>
        <w:right w:val="none" w:sz="0" w:space="0" w:color="auto"/>
      </w:divBdr>
    </w:div>
    <w:div w:id="1735468513">
      <w:bodyDiv w:val="1"/>
      <w:marLeft w:val="0"/>
      <w:marRight w:val="0"/>
      <w:marTop w:val="0"/>
      <w:marBottom w:val="0"/>
      <w:divBdr>
        <w:top w:val="none" w:sz="0" w:space="0" w:color="auto"/>
        <w:left w:val="none" w:sz="0" w:space="0" w:color="auto"/>
        <w:bottom w:val="none" w:sz="0" w:space="0" w:color="auto"/>
        <w:right w:val="none" w:sz="0" w:space="0" w:color="auto"/>
      </w:divBdr>
    </w:div>
    <w:div w:id="181117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0.png"/><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6.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Graphemes" TargetMode="External"/><Relationship Id="rId24" Type="http://schemas.openxmlformats.org/officeDocument/2006/relationships/hyperlink" Target="http://pl.wikipedia.org/wiki/Zbi%C3%B3r_pusty" TargetMode="External"/><Relationship Id="rId32" Type="http://schemas.openxmlformats.org/officeDocument/2006/relationships/hyperlink" Target="http://en.wikipedia.org/wiki/Formal_languages" TargetMode="External"/><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image" Target="media/image22.png"/><Relationship Id="rId49" Type="http://schemas.openxmlformats.org/officeDocument/2006/relationships/theme" Target="theme/theme1.xml"/><Relationship Id="rId10" Type="http://schemas.openxmlformats.org/officeDocument/2006/relationships/hyperlink" Target="http://en.wikipedia.org/wiki/Symbols" TargetMode="External"/><Relationship Id="rId19" Type="http://schemas.openxmlformats.org/officeDocument/2006/relationships/image" Target="media/image8.png"/><Relationship Id="rId31" Type="http://schemas.openxmlformats.org/officeDocument/2006/relationships/image" Target="media/image18.png"/><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en.wikipedia.org/wiki/Letter_(alphabet)"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pl.wikipedia.org/wiki/Suma_zbior%C3%B3w" TargetMode="External"/><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3F059E-3696-4D4B-B627-E8BB16626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868</Words>
  <Characters>5213</Characters>
  <Application>Microsoft Office Word</Application>
  <DocSecurity>0</DocSecurity>
  <Lines>43</Lines>
  <Paragraphs>12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Business Analysis</vt:lpstr>
      <vt:lpstr>Business Analysis</vt:lpstr>
    </vt:vector>
  </TitlesOfParts>
  <Company/>
  <LinksUpToDate>false</LinksUpToDate>
  <CharactersWithSpaces>6069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Analysis</dc:title>
  <dc:subject>Finite automaton equivalent to given regular expression</dc:subject>
  <dc:creator>Patrycja Skorupa</dc:creator>
  <cp:lastModifiedBy>Lucjan</cp:lastModifiedBy>
  <cp:revision>2</cp:revision>
  <dcterms:created xsi:type="dcterms:W3CDTF">2013-03-15T11:26:00Z</dcterms:created>
  <dcterms:modified xsi:type="dcterms:W3CDTF">2013-03-15T11:26:00Z</dcterms:modified>
</cp:coreProperties>
</file>